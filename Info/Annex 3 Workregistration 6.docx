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7A74A6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 w:rsidP="00F50492">
            <w:pPr>
              <w:pStyle w:val="Heading1"/>
              <w:rPr>
                <w:b w:val="0"/>
                <w:bCs w:val="0"/>
                <w:sz w:val="8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64CA44EA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0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1" w:author="Prempeh Mubashir" w:date="2019-05-03T17:12:00Z">
              <w:r w:rsidR="00777861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  <w:r w:rsidR="00C921A6" w:rsidDel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  </w:delText>
              </w:r>
            </w:del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2" w:author="Prempeh Mubashir" w:date="2019-05-03T17:12:00Z">
              <w:r w:rsidR="00C111C0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64DBFAA3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3" w:author="Prempeh Mubashir" w:date="2019-05-21T17:45:00Z">
              <w:r w:rsidR="0084222B">
                <w:rPr>
                  <w:rFonts w:ascii="Verdana" w:hAnsi="Verdana"/>
                  <w:lang w:val="en-GB"/>
                </w:rPr>
                <w:t>6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7A74A6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4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5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6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7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8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9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0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1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7A74A6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07EB7763" w14:textId="77777777" w:rsidR="00BE06F3" w:rsidRDefault="000672F3" w:rsidP="00BE06F3">
            <w:pPr>
              <w:rPr>
                <w:ins w:id="12" w:author="Prempeh Mubashir" w:date="2019-05-21T16:20:00Z"/>
                <w:rFonts w:ascii="Verdana" w:hAnsi="Verdana"/>
              </w:rPr>
            </w:pPr>
            <w:ins w:id="13" w:author="Prempeh Mubashir" w:date="2019-05-21T16:20:00Z">
              <w:r>
                <w:rPr>
                  <w:rFonts w:ascii="Verdana" w:hAnsi="Verdana"/>
                </w:rPr>
                <w:t>20</w:t>
              </w:r>
              <w:r w:rsidR="00302733">
                <w:rPr>
                  <w:rFonts w:ascii="Verdana" w:hAnsi="Verdana"/>
                </w:rPr>
                <w:t>-05</w:t>
              </w:r>
            </w:ins>
          </w:p>
          <w:p w14:paraId="71D66B30" w14:textId="730641BD" w:rsidR="00302733" w:rsidRDefault="00302733" w:rsidP="00BE06F3">
            <w:pPr>
              <w:rPr>
                <w:ins w:id="14" w:author="Prempeh Mubashir" w:date="2019-05-21T16:20:00Z"/>
                <w:rFonts w:ascii="Verdana" w:hAnsi="Verdana"/>
              </w:rPr>
            </w:pPr>
            <w:ins w:id="15" w:author="Prempeh Mubashir" w:date="2019-05-21T16:20:00Z">
              <w:r>
                <w:rPr>
                  <w:rFonts w:ascii="Verdana" w:hAnsi="Verdana"/>
                </w:rPr>
                <w:t>08.15am –</w:t>
              </w:r>
            </w:ins>
          </w:p>
          <w:p w14:paraId="7E7F6F02" w14:textId="07498A37" w:rsidR="00302733" w:rsidRPr="0040133A" w:rsidRDefault="00302733" w:rsidP="00BE06F3">
            <w:pPr>
              <w:rPr>
                <w:rFonts w:ascii="Verdana" w:hAnsi="Verdana"/>
              </w:rPr>
            </w:pPr>
            <w:ins w:id="16" w:author="Prempeh Mubashir" w:date="2019-05-21T16:20:00Z">
              <w:r>
                <w:rPr>
                  <w:rFonts w:ascii="Verdana" w:hAnsi="Verdana"/>
                </w:rPr>
                <w:t>17.</w:t>
              </w:r>
            </w:ins>
            <w:ins w:id="17" w:author="Prempeh Mubashir" w:date="2019-05-21T16:21:00Z">
              <w:r>
                <w:rPr>
                  <w:rFonts w:ascii="Verdana" w:hAnsi="Verdana"/>
                </w:rPr>
                <w:t>20pm</w:t>
              </w:r>
            </w:ins>
          </w:p>
        </w:tc>
        <w:tc>
          <w:tcPr>
            <w:tcW w:w="5538" w:type="dxa"/>
          </w:tcPr>
          <w:p w14:paraId="33F94D6C" w14:textId="77777777" w:rsidR="00BE06F3" w:rsidRPr="007A74A6" w:rsidRDefault="00302733" w:rsidP="00BE06F3">
            <w:pPr>
              <w:rPr>
                <w:ins w:id="18" w:author="Prempeh Mubashir" w:date="2019-05-21T16:21:00Z"/>
                <w:rFonts w:ascii="Verdana" w:hAnsi="Verdana"/>
                <w:lang w:val="en-GB"/>
                <w:rPrChange w:id="19" w:author="Prempeh Mubashir" w:date="2019-05-27T18:16:00Z">
                  <w:rPr>
                    <w:ins w:id="20" w:author="Prempeh Mubashir" w:date="2019-05-21T16:21:00Z"/>
                    <w:rFonts w:ascii="Verdana" w:hAnsi="Verdana"/>
                  </w:rPr>
                </w:rPrChange>
              </w:rPr>
            </w:pPr>
            <w:ins w:id="21" w:author="Prempeh Mubashir" w:date="2019-05-21T16:21:00Z">
              <w:r w:rsidRPr="007A74A6">
                <w:rPr>
                  <w:rFonts w:ascii="Verdana" w:hAnsi="Verdana"/>
                  <w:lang w:val="en-GB"/>
                  <w:rPrChange w:id="22" w:author="Prempeh Mubashir" w:date="2019-05-27T18:16:00Z">
                    <w:rPr>
                      <w:rFonts w:ascii="Verdana" w:hAnsi="Verdana"/>
                    </w:rPr>
                  </w:rPrChange>
                </w:rPr>
                <w:t>-VEP</w:t>
              </w:r>
            </w:ins>
          </w:p>
          <w:p w14:paraId="3E017104" w14:textId="77777777" w:rsidR="00302733" w:rsidRPr="007A74A6" w:rsidRDefault="00302733" w:rsidP="00BE06F3">
            <w:pPr>
              <w:rPr>
                <w:ins w:id="23" w:author="Prempeh Mubashir" w:date="2019-05-21T17:43:00Z"/>
                <w:rFonts w:ascii="Verdana" w:hAnsi="Verdana"/>
                <w:lang w:val="en-GB"/>
                <w:rPrChange w:id="24" w:author="Prempeh Mubashir" w:date="2019-05-27T18:16:00Z">
                  <w:rPr>
                    <w:ins w:id="25" w:author="Prempeh Mubashir" w:date="2019-05-21T17:43:00Z"/>
                    <w:rFonts w:ascii="Verdana" w:hAnsi="Verdana"/>
                  </w:rPr>
                </w:rPrChange>
              </w:rPr>
            </w:pPr>
            <w:ins w:id="26" w:author="Prempeh Mubashir" w:date="2019-05-21T16:21:00Z">
              <w:r w:rsidRPr="007A74A6">
                <w:rPr>
                  <w:rFonts w:ascii="Verdana" w:hAnsi="Verdana"/>
                  <w:lang w:val="en-GB"/>
                  <w:rPrChange w:id="27" w:author="Prempeh Mubashir" w:date="2019-05-27T18:16:00Z">
                    <w:rPr>
                      <w:rFonts w:ascii="Verdana" w:hAnsi="Verdana"/>
                    </w:rPr>
                  </w:rPrChange>
                </w:rPr>
                <w:t>-Reflectieportofolio</w:t>
              </w:r>
            </w:ins>
          </w:p>
          <w:p w14:paraId="7265072B" w14:textId="77777777" w:rsidR="002F1B4D" w:rsidRPr="007A74A6" w:rsidRDefault="002F1B4D" w:rsidP="00BE06F3">
            <w:pPr>
              <w:rPr>
                <w:ins w:id="28" w:author="Prempeh Mubashir" w:date="2019-05-21T17:44:00Z"/>
                <w:rFonts w:ascii="Verdana" w:hAnsi="Verdana"/>
                <w:lang w:val="en-GB"/>
                <w:rPrChange w:id="29" w:author="Prempeh Mubashir" w:date="2019-05-27T18:16:00Z">
                  <w:rPr>
                    <w:ins w:id="30" w:author="Prempeh Mubashir" w:date="2019-05-21T17:44:00Z"/>
                    <w:rFonts w:ascii="Verdana" w:hAnsi="Verdana"/>
                  </w:rPr>
                </w:rPrChange>
              </w:rPr>
            </w:pPr>
            <w:ins w:id="31" w:author="Prempeh Mubashir" w:date="2019-05-21T17:43:00Z">
              <w:r w:rsidRPr="007A74A6">
                <w:rPr>
                  <w:rFonts w:ascii="Verdana" w:hAnsi="Verdana"/>
                  <w:lang w:val="en-GB"/>
                  <w:rPrChange w:id="32" w:author="Prempeh Mubashir" w:date="2019-05-27T18:16:00Z">
                    <w:rPr>
                      <w:rFonts w:ascii="Verdana" w:hAnsi="Verdana"/>
                    </w:rPr>
                  </w:rPrChange>
                </w:rPr>
                <w:t>-SciNote</w:t>
              </w:r>
            </w:ins>
          </w:p>
          <w:p w14:paraId="7E7F6F03" w14:textId="71C26A9F" w:rsidR="002F1B4D" w:rsidRPr="007A74A6" w:rsidRDefault="002F1B4D" w:rsidP="00BE06F3">
            <w:pPr>
              <w:rPr>
                <w:rFonts w:ascii="Verdana" w:hAnsi="Verdana"/>
                <w:lang w:val="en-GB"/>
                <w:rPrChange w:id="33" w:author="Prempeh Mubashir" w:date="2019-05-27T18:16:00Z">
                  <w:rPr>
                    <w:rFonts w:ascii="Verdana" w:hAnsi="Verdana"/>
                  </w:rPr>
                </w:rPrChange>
              </w:rPr>
            </w:pPr>
            <w:ins w:id="34" w:author="Prempeh Mubashir" w:date="2019-05-21T17:44:00Z">
              <w:r w:rsidRPr="007A74A6">
                <w:rPr>
                  <w:rFonts w:ascii="Verdana" w:hAnsi="Verdana"/>
                  <w:lang w:val="en-GB"/>
                  <w:rPrChange w:id="35" w:author="Prempeh Mubashir" w:date="2019-05-27T18:16:00Z">
                    <w:rPr>
                      <w:rFonts w:ascii="Verdana" w:hAnsi="Verdana"/>
                    </w:rPr>
                  </w:rPrChange>
                </w:rPr>
                <w:t>-Meeting Prof Fourie</w:t>
              </w:r>
            </w:ins>
          </w:p>
        </w:tc>
      </w:tr>
      <w:tr w:rsidR="00BE06F3" w:rsidRPr="007A74A6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682BEDD3" w14:textId="77777777" w:rsidR="00230BF9" w:rsidRDefault="0084222B">
            <w:pPr>
              <w:rPr>
                <w:ins w:id="36" w:author="Prempeh Mubashir" w:date="2019-05-21T17:44:00Z"/>
                <w:rFonts w:ascii="Verdana" w:hAnsi="Verdana"/>
              </w:rPr>
            </w:pPr>
            <w:ins w:id="37" w:author="Prempeh Mubashir" w:date="2019-05-21T17:44:00Z">
              <w:r>
                <w:rPr>
                  <w:rFonts w:ascii="Verdana" w:hAnsi="Verdana"/>
                </w:rPr>
                <w:t>21-05</w:t>
              </w:r>
            </w:ins>
          </w:p>
          <w:p w14:paraId="6F8B0DA1" w14:textId="66F41208" w:rsidR="0084222B" w:rsidRDefault="0084222B">
            <w:pPr>
              <w:rPr>
                <w:ins w:id="38" w:author="Prempeh Mubashir" w:date="2019-05-21T17:44:00Z"/>
                <w:rFonts w:ascii="Verdana" w:hAnsi="Verdana"/>
              </w:rPr>
            </w:pPr>
            <w:ins w:id="39" w:author="Prempeh Mubashir" w:date="2019-05-21T17:44:00Z">
              <w:r>
                <w:rPr>
                  <w:rFonts w:ascii="Verdana" w:hAnsi="Verdana"/>
                </w:rPr>
                <w:t>08.00am –</w:t>
              </w:r>
            </w:ins>
          </w:p>
          <w:p w14:paraId="608879F7" w14:textId="77777777" w:rsidR="0084222B" w:rsidRDefault="0084222B">
            <w:pPr>
              <w:rPr>
                <w:ins w:id="40" w:author="Prempeh Mubashir" w:date="2019-05-21T17:44:00Z"/>
                <w:rFonts w:ascii="Verdana" w:hAnsi="Verdana"/>
              </w:rPr>
            </w:pPr>
            <w:ins w:id="41" w:author="Prempeh Mubashir" w:date="2019-05-21T17:44:00Z">
              <w:r>
                <w:rPr>
                  <w:rFonts w:ascii="Verdana" w:hAnsi="Verdana"/>
                </w:rPr>
                <w:t>17.45pm</w:t>
              </w:r>
            </w:ins>
          </w:p>
          <w:p w14:paraId="7E7F6F06" w14:textId="5B72DCAB" w:rsidR="0084222B" w:rsidRPr="0040133A" w:rsidRDefault="0084222B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5086019E" w14:textId="492085B7" w:rsidR="00FA01E7" w:rsidRPr="007A74A6" w:rsidRDefault="0084222B">
            <w:pPr>
              <w:rPr>
                <w:ins w:id="42" w:author="Prempeh Mubashir" w:date="2019-05-21T17:44:00Z"/>
                <w:rFonts w:ascii="Verdana" w:hAnsi="Verdana"/>
                <w:lang w:val="en-GB"/>
                <w:rPrChange w:id="43" w:author="Prempeh Mubashir" w:date="2019-05-27T18:18:00Z">
                  <w:rPr>
                    <w:ins w:id="44" w:author="Prempeh Mubashir" w:date="2019-05-21T17:44:00Z"/>
                    <w:rFonts w:ascii="Verdana" w:hAnsi="Verdana"/>
                  </w:rPr>
                </w:rPrChange>
              </w:rPr>
            </w:pPr>
            <w:ins w:id="45" w:author="Prempeh Mubashir" w:date="2019-05-21T17:44:00Z">
              <w:r w:rsidRPr="007A74A6">
                <w:rPr>
                  <w:rFonts w:ascii="Verdana" w:hAnsi="Verdana"/>
                  <w:lang w:val="en-GB"/>
                  <w:rPrChange w:id="46" w:author="Prempeh Mubashir" w:date="2019-05-27T18:18:00Z">
                    <w:rPr>
                      <w:rFonts w:ascii="Verdana" w:hAnsi="Verdana"/>
                    </w:rPr>
                  </w:rPrChange>
                </w:rPr>
                <w:t>-VEP/GWA</w:t>
              </w:r>
            </w:ins>
            <w:ins w:id="47" w:author="Prempeh Mubashir" w:date="2019-05-27T18:18:00Z">
              <w:r w:rsidR="007A74A6">
                <w:rPr>
                  <w:rFonts w:ascii="Verdana" w:hAnsi="Verdana"/>
                  <w:lang w:val="en-GB"/>
                </w:rPr>
                <w:t>VA</w:t>
              </w:r>
            </w:ins>
          </w:p>
          <w:p w14:paraId="40D4EE03" w14:textId="77777777" w:rsidR="0084222B" w:rsidRPr="007A74A6" w:rsidRDefault="0084222B">
            <w:pPr>
              <w:rPr>
                <w:ins w:id="48" w:author="Prempeh Mubashir" w:date="2019-05-21T17:44:00Z"/>
                <w:rFonts w:ascii="Verdana" w:hAnsi="Verdana"/>
                <w:lang w:val="en-GB"/>
                <w:rPrChange w:id="49" w:author="Prempeh Mubashir" w:date="2019-05-27T18:18:00Z">
                  <w:rPr>
                    <w:ins w:id="50" w:author="Prempeh Mubashir" w:date="2019-05-21T17:44:00Z"/>
                    <w:rFonts w:ascii="Verdana" w:hAnsi="Verdana"/>
                  </w:rPr>
                </w:rPrChange>
              </w:rPr>
            </w:pPr>
            <w:ins w:id="51" w:author="Prempeh Mubashir" w:date="2019-05-21T17:44:00Z">
              <w:r w:rsidRPr="007A74A6">
                <w:rPr>
                  <w:rFonts w:ascii="Verdana" w:hAnsi="Verdana"/>
                  <w:lang w:val="en-GB"/>
                  <w:rPrChange w:id="52" w:author="Prempeh Mubashir" w:date="2019-05-27T18:18:00Z">
                    <w:rPr>
                      <w:rFonts w:ascii="Verdana" w:hAnsi="Verdana"/>
                    </w:rPr>
                  </w:rPrChange>
                </w:rPr>
                <w:t>-Databases + python</w:t>
              </w:r>
            </w:ins>
          </w:p>
          <w:p w14:paraId="7A4B359C" w14:textId="77777777" w:rsidR="0084222B" w:rsidRPr="007A74A6" w:rsidRDefault="0084222B">
            <w:pPr>
              <w:rPr>
                <w:ins w:id="53" w:author="Prempeh Mubashir" w:date="2019-05-21T17:45:00Z"/>
                <w:rFonts w:ascii="Verdana" w:hAnsi="Verdana"/>
                <w:lang w:val="en-GB"/>
                <w:rPrChange w:id="54" w:author="Prempeh Mubashir" w:date="2019-05-27T18:18:00Z">
                  <w:rPr>
                    <w:ins w:id="55" w:author="Prempeh Mubashir" w:date="2019-05-21T17:45:00Z"/>
                    <w:rFonts w:ascii="Verdana" w:hAnsi="Verdana"/>
                  </w:rPr>
                </w:rPrChange>
              </w:rPr>
            </w:pPr>
            <w:ins w:id="56" w:author="Prempeh Mubashir" w:date="2019-05-21T17:44:00Z">
              <w:r w:rsidRPr="007A74A6">
                <w:rPr>
                  <w:rFonts w:ascii="Verdana" w:hAnsi="Verdana"/>
                  <w:lang w:val="en-GB"/>
                  <w:rPrChange w:id="57" w:author="Prempeh Mubashir" w:date="2019-05-27T18:18:00Z">
                    <w:rPr>
                      <w:rFonts w:ascii="Verdana" w:hAnsi="Verdana"/>
                    </w:rPr>
                  </w:rPrChange>
                </w:rPr>
                <w:t>-</w:t>
              </w:r>
            </w:ins>
            <w:ins w:id="58" w:author="Prempeh Mubashir" w:date="2019-05-21T17:45:00Z">
              <w:r w:rsidRPr="007A74A6">
                <w:rPr>
                  <w:rFonts w:ascii="Verdana" w:hAnsi="Verdana"/>
                  <w:lang w:val="en-GB"/>
                  <w:rPrChange w:id="59" w:author="Prempeh Mubashir" w:date="2019-05-27T18:18:00Z">
                    <w:rPr>
                      <w:rFonts w:ascii="Verdana" w:hAnsi="Verdana"/>
                    </w:rPr>
                  </w:rPrChange>
                </w:rPr>
                <w:t>Reflectieportofolio</w:t>
              </w:r>
            </w:ins>
          </w:p>
          <w:p w14:paraId="7E7F6F07" w14:textId="75CD9D4B" w:rsidR="0084222B" w:rsidRPr="007A74A6" w:rsidRDefault="0084222B">
            <w:pPr>
              <w:rPr>
                <w:rFonts w:ascii="Verdana" w:hAnsi="Verdana"/>
                <w:lang w:val="en-GB"/>
                <w:rPrChange w:id="60" w:author="Prempeh Mubashir" w:date="2019-05-27T18:18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FA01E7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16A52F56" w14:textId="77777777" w:rsidR="00BE06F3" w:rsidRDefault="00FA01E7" w:rsidP="00BE06F3">
            <w:pPr>
              <w:rPr>
                <w:ins w:id="61" w:author="Prempeh Mubashir" w:date="2019-05-27T18:16:00Z"/>
                <w:rFonts w:ascii="Verdana" w:hAnsi="Verdana"/>
              </w:rPr>
            </w:pPr>
            <w:ins w:id="62" w:author="Prempeh Mubashir" w:date="2019-04-17T09:19:00Z">
              <w:r>
                <w:rPr>
                  <w:rFonts w:ascii="Verdana" w:hAnsi="Verdana"/>
                </w:rPr>
                <w:t xml:space="preserve"> </w:t>
              </w:r>
            </w:ins>
            <w:ins w:id="63" w:author="Prempeh Mubashir" w:date="2019-05-27T18:16:00Z">
              <w:r w:rsidR="007A74A6">
                <w:rPr>
                  <w:rFonts w:ascii="Verdana" w:hAnsi="Verdana"/>
                </w:rPr>
                <w:t>22-05</w:t>
              </w:r>
            </w:ins>
          </w:p>
          <w:p w14:paraId="20076461" w14:textId="08259021" w:rsidR="007A74A6" w:rsidRDefault="007A74A6" w:rsidP="00BE06F3">
            <w:pPr>
              <w:rPr>
                <w:ins w:id="64" w:author="Prempeh Mubashir" w:date="2019-05-27T18:16:00Z"/>
                <w:rFonts w:ascii="Verdana" w:hAnsi="Verdana"/>
              </w:rPr>
            </w:pPr>
            <w:ins w:id="65" w:author="Prempeh Mubashir" w:date="2019-05-27T18:16:00Z">
              <w:r>
                <w:rPr>
                  <w:rFonts w:ascii="Verdana" w:hAnsi="Verdana"/>
                </w:rPr>
                <w:t>08.15am –</w:t>
              </w:r>
            </w:ins>
          </w:p>
          <w:p w14:paraId="7E7F6F0A" w14:textId="1F272FAA" w:rsidR="007A74A6" w:rsidRPr="0040133A" w:rsidRDefault="007A74A6" w:rsidP="00BE06F3">
            <w:pPr>
              <w:rPr>
                <w:rFonts w:ascii="Verdana" w:hAnsi="Verdana"/>
              </w:rPr>
            </w:pPr>
            <w:ins w:id="66" w:author="Prempeh Mubashir" w:date="2019-05-27T18:16:00Z">
              <w:r>
                <w:rPr>
                  <w:rFonts w:ascii="Verdana" w:hAnsi="Verdana"/>
                </w:rPr>
                <w:t>18.16pm</w:t>
              </w:r>
            </w:ins>
          </w:p>
        </w:tc>
        <w:tc>
          <w:tcPr>
            <w:tcW w:w="5538" w:type="dxa"/>
          </w:tcPr>
          <w:p w14:paraId="64431D08" w14:textId="77777777" w:rsidR="00A238FD" w:rsidRDefault="007A74A6" w:rsidP="00BE06F3">
            <w:pPr>
              <w:rPr>
                <w:ins w:id="67" w:author="Prempeh Mubashir" w:date="2019-05-27T18:19:00Z"/>
                <w:rFonts w:ascii="Verdana" w:hAnsi="Verdana"/>
                <w:lang w:val="en-GB"/>
              </w:rPr>
            </w:pPr>
            <w:ins w:id="68" w:author="Prempeh Mubashir" w:date="2019-05-27T18:18:00Z">
              <w:r>
                <w:rPr>
                  <w:rFonts w:ascii="Verdana" w:hAnsi="Verdana"/>
                  <w:lang w:val="en-GB"/>
                </w:rPr>
                <w:t>-VEP</w:t>
              </w:r>
            </w:ins>
          </w:p>
          <w:p w14:paraId="4A1236D4" w14:textId="77777777" w:rsidR="007A74A6" w:rsidRDefault="007A74A6" w:rsidP="00BE06F3">
            <w:pPr>
              <w:rPr>
                <w:ins w:id="69" w:author="Prempeh Mubashir" w:date="2019-05-27T18:19:00Z"/>
                <w:rFonts w:ascii="Verdana" w:hAnsi="Verdana"/>
                <w:lang w:val="en-GB"/>
              </w:rPr>
            </w:pPr>
            <w:ins w:id="70" w:author="Prempeh Mubashir" w:date="2019-05-27T18:19:00Z">
              <w:r>
                <w:rPr>
                  <w:rFonts w:ascii="Verdana" w:hAnsi="Verdana"/>
                  <w:lang w:val="en-GB"/>
                </w:rPr>
                <w:t>-Microfocus/GWAVA</w:t>
              </w:r>
            </w:ins>
          </w:p>
          <w:p w14:paraId="0CFE2A4D" w14:textId="0DA99375" w:rsidR="007A74A6" w:rsidRDefault="007A74A6" w:rsidP="00BE06F3">
            <w:pPr>
              <w:rPr>
                <w:ins w:id="71" w:author="Prempeh Mubashir" w:date="2019-05-27T18:19:00Z"/>
                <w:rFonts w:ascii="Verdana" w:hAnsi="Verdana"/>
                <w:lang w:val="en-GB"/>
              </w:rPr>
            </w:pPr>
            <w:ins w:id="72" w:author="Prempeh Mubashir" w:date="2019-05-27T18:19:00Z">
              <w:r>
                <w:rPr>
                  <w:rFonts w:ascii="Verdana" w:hAnsi="Verdana"/>
                  <w:lang w:val="en-GB"/>
                </w:rPr>
                <w:t>-</w:t>
              </w:r>
              <w:proofErr w:type="gramStart"/>
              <w:r>
                <w:rPr>
                  <w:rFonts w:ascii="Verdana" w:hAnsi="Verdana"/>
                  <w:lang w:val="en-GB"/>
                </w:rPr>
                <w:t>Report :</w:t>
              </w:r>
              <w:proofErr w:type="gramEnd"/>
              <w:r>
                <w:rPr>
                  <w:rFonts w:ascii="Verdana" w:hAnsi="Verdana"/>
                  <w:lang w:val="en-GB"/>
                </w:rPr>
                <w:t xml:space="preserve"> Experiences</w:t>
              </w:r>
            </w:ins>
          </w:p>
          <w:p w14:paraId="3D8AADEB" w14:textId="1221F206" w:rsidR="007A74A6" w:rsidRDefault="007A74A6" w:rsidP="00BE06F3">
            <w:pPr>
              <w:rPr>
                <w:ins w:id="73" w:author="Prempeh Mubashir" w:date="2019-05-27T18:19:00Z"/>
                <w:rFonts w:ascii="Verdana" w:hAnsi="Verdana"/>
                <w:lang w:val="en-GB"/>
              </w:rPr>
            </w:pPr>
            <w:ins w:id="74" w:author="Prempeh Mubashir" w:date="2019-05-27T18:19:00Z">
              <w:r>
                <w:rPr>
                  <w:rFonts w:ascii="Verdana" w:hAnsi="Verdana"/>
                  <w:lang w:val="en-GB"/>
                </w:rPr>
                <w:t>- Reflectieportofolio</w:t>
              </w:r>
            </w:ins>
          </w:p>
          <w:p w14:paraId="7E7F6F0B" w14:textId="29D5DFF9" w:rsidR="007A74A6" w:rsidRPr="00FA01E7" w:rsidRDefault="007A74A6" w:rsidP="00BE06F3">
            <w:pPr>
              <w:rPr>
                <w:rFonts w:ascii="Verdana" w:hAnsi="Verdana"/>
                <w:lang w:val="en-GB"/>
                <w:rPrChange w:id="75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0930B066" w14:textId="77777777" w:rsidR="00BE06F3" w:rsidRDefault="007A74A6" w:rsidP="00BE06F3">
            <w:pPr>
              <w:rPr>
                <w:ins w:id="76" w:author="Prempeh Mubashir" w:date="2019-05-27T18:16:00Z"/>
                <w:rFonts w:ascii="Verdana" w:hAnsi="Verdana"/>
              </w:rPr>
            </w:pPr>
            <w:ins w:id="77" w:author="Prempeh Mubashir" w:date="2019-05-27T18:16:00Z">
              <w:r>
                <w:rPr>
                  <w:rFonts w:ascii="Verdana" w:hAnsi="Verdana"/>
                </w:rPr>
                <w:t>23-05</w:t>
              </w:r>
            </w:ins>
          </w:p>
          <w:p w14:paraId="1459288E" w14:textId="29CF64D8" w:rsidR="007A74A6" w:rsidRDefault="007A74A6" w:rsidP="00BE06F3">
            <w:pPr>
              <w:rPr>
                <w:ins w:id="78" w:author="Prempeh Mubashir" w:date="2019-05-27T18:17:00Z"/>
                <w:rFonts w:ascii="Verdana" w:hAnsi="Verdana"/>
              </w:rPr>
            </w:pPr>
            <w:ins w:id="79" w:author="Prempeh Mubashir" w:date="2019-05-27T18:17:00Z">
              <w:r>
                <w:rPr>
                  <w:rFonts w:ascii="Verdana" w:hAnsi="Verdana"/>
                </w:rPr>
                <w:t>9.00am –</w:t>
              </w:r>
            </w:ins>
          </w:p>
          <w:p w14:paraId="7E7F6F0E" w14:textId="23BE5450" w:rsidR="007A74A6" w:rsidRPr="0040133A" w:rsidRDefault="007A74A6" w:rsidP="00BE06F3">
            <w:pPr>
              <w:rPr>
                <w:rFonts w:ascii="Verdana" w:hAnsi="Verdana"/>
              </w:rPr>
            </w:pPr>
            <w:ins w:id="80" w:author="Prempeh Mubashir" w:date="2019-05-27T18:17:00Z">
              <w:r>
                <w:rPr>
                  <w:rFonts w:ascii="Verdana" w:hAnsi="Verdana"/>
                </w:rPr>
                <w:t>17.43pm</w:t>
              </w:r>
            </w:ins>
          </w:p>
        </w:tc>
        <w:tc>
          <w:tcPr>
            <w:tcW w:w="5538" w:type="dxa"/>
          </w:tcPr>
          <w:p w14:paraId="7FF21A0F" w14:textId="77777777" w:rsidR="007A74A6" w:rsidRDefault="007A74A6" w:rsidP="007A74A6">
            <w:pPr>
              <w:rPr>
                <w:ins w:id="81" w:author="Prempeh Mubashir" w:date="2019-05-27T18:20:00Z"/>
                <w:rFonts w:ascii="Verdana" w:hAnsi="Verdana"/>
                <w:lang w:val="en-GB"/>
              </w:rPr>
            </w:pPr>
            <w:ins w:id="82" w:author="Prempeh Mubashir" w:date="2019-05-27T18:20:00Z">
              <w:r>
                <w:rPr>
                  <w:rFonts w:ascii="Verdana" w:hAnsi="Verdana"/>
                  <w:lang w:val="en-GB"/>
                </w:rPr>
                <w:t>-VEP</w:t>
              </w:r>
            </w:ins>
          </w:p>
          <w:p w14:paraId="05DEBD1F" w14:textId="77777777" w:rsidR="007A74A6" w:rsidRDefault="007A74A6" w:rsidP="007A74A6">
            <w:pPr>
              <w:rPr>
                <w:ins w:id="83" w:author="Prempeh Mubashir" w:date="2019-05-27T18:20:00Z"/>
                <w:rFonts w:ascii="Verdana" w:hAnsi="Verdana"/>
                <w:lang w:val="en-GB"/>
              </w:rPr>
            </w:pPr>
            <w:ins w:id="84" w:author="Prempeh Mubashir" w:date="2019-05-27T18:20:00Z">
              <w:r>
                <w:rPr>
                  <w:rFonts w:ascii="Verdana" w:hAnsi="Verdana"/>
                  <w:lang w:val="en-GB"/>
                </w:rPr>
                <w:t>-Microfocus/GWAVA</w:t>
              </w:r>
            </w:ins>
          </w:p>
          <w:p w14:paraId="4D09F18D" w14:textId="77777777" w:rsidR="007A74A6" w:rsidRDefault="007A74A6" w:rsidP="007A74A6">
            <w:pPr>
              <w:rPr>
                <w:ins w:id="85" w:author="Prempeh Mubashir" w:date="2019-05-27T18:20:00Z"/>
                <w:rFonts w:ascii="Verdana" w:hAnsi="Verdana"/>
                <w:lang w:val="en-GB"/>
              </w:rPr>
            </w:pPr>
            <w:ins w:id="86" w:author="Prempeh Mubashir" w:date="2019-05-27T18:20:00Z">
              <w:r>
                <w:rPr>
                  <w:rFonts w:ascii="Verdana" w:hAnsi="Verdana"/>
                  <w:lang w:val="en-GB"/>
                </w:rPr>
                <w:t>-</w:t>
              </w:r>
              <w:proofErr w:type="gramStart"/>
              <w:r>
                <w:rPr>
                  <w:rFonts w:ascii="Verdana" w:hAnsi="Verdana"/>
                  <w:lang w:val="en-GB"/>
                </w:rPr>
                <w:t>Report :</w:t>
              </w:r>
              <w:proofErr w:type="gramEnd"/>
              <w:r>
                <w:rPr>
                  <w:rFonts w:ascii="Verdana" w:hAnsi="Verdana"/>
                  <w:lang w:val="en-GB"/>
                </w:rPr>
                <w:t xml:space="preserve"> Experiences</w:t>
              </w:r>
            </w:ins>
          </w:p>
          <w:p w14:paraId="11849D45" w14:textId="77777777" w:rsidR="007A74A6" w:rsidRDefault="007A74A6" w:rsidP="007A74A6">
            <w:pPr>
              <w:rPr>
                <w:ins w:id="87" w:author="Prempeh Mubashir" w:date="2019-05-27T18:20:00Z"/>
                <w:rFonts w:ascii="Verdana" w:hAnsi="Verdana"/>
                <w:lang w:val="en-GB"/>
              </w:rPr>
            </w:pPr>
            <w:ins w:id="88" w:author="Prempeh Mubashir" w:date="2019-05-27T18:20:00Z">
              <w:r>
                <w:rPr>
                  <w:rFonts w:ascii="Verdana" w:hAnsi="Verdana"/>
                  <w:lang w:val="en-GB"/>
                </w:rPr>
                <w:t>- Reflectieportofolio</w:t>
              </w:r>
            </w:ins>
          </w:p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9C1E13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1886920E" w14:textId="77777777" w:rsidR="00BE06F3" w:rsidRDefault="007A74A6" w:rsidP="00BE06F3">
            <w:pPr>
              <w:rPr>
                <w:ins w:id="89" w:author="Prempeh Mubashir" w:date="2019-05-27T18:17:00Z"/>
                <w:rFonts w:ascii="Verdana" w:hAnsi="Verdana"/>
              </w:rPr>
            </w:pPr>
            <w:ins w:id="90" w:author="Prempeh Mubashir" w:date="2019-05-27T18:17:00Z">
              <w:r>
                <w:rPr>
                  <w:rFonts w:ascii="Verdana" w:hAnsi="Verdana"/>
                </w:rPr>
                <w:t>24-05</w:t>
              </w:r>
            </w:ins>
          </w:p>
          <w:p w14:paraId="6743987B" w14:textId="01CB1491" w:rsidR="007A74A6" w:rsidRDefault="007A74A6" w:rsidP="00BE06F3">
            <w:pPr>
              <w:rPr>
                <w:ins w:id="91" w:author="Prempeh Mubashir" w:date="2019-05-27T18:17:00Z"/>
                <w:rFonts w:ascii="Verdana" w:hAnsi="Verdana"/>
              </w:rPr>
            </w:pPr>
            <w:ins w:id="92" w:author="Prempeh Mubashir" w:date="2019-05-27T18:17:00Z">
              <w:r>
                <w:rPr>
                  <w:rFonts w:ascii="Verdana" w:hAnsi="Verdana"/>
                </w:rPr>
                <w:t>08.20am –</w:t>
              </w:r>
            </w:ins>
          </w:p>
          <w:p w14:paraId="7E7F6F12" w14:textId="192F6635" w:rsidR="007A74A6" w:rsidRPr="0040133A" w:rsidRDefault="007A74A6" w:rsidP="00BE06F3">
            <w:pPr>
              <w:rPr>
                <w:rFonts w:ascii="Verdana" w:hAnsi="Verdana"/>
              </w:rPr>
            </w:pPr>
            <w:ins w:id="93" w:author="Prempeh Mubashir" w:date="2019-05-27T18:17:00Z">
              <w:r>
                <w:rPr>
                  <w:rFonts w:ascii="Verdana" w:hAnsi="Verdana"/>
                </w:rPr>
                <w:t>17.</w:t>
              </w:r>
            </w:ins>
            <w:ins w:id="94" w:author="Prempeh Mubashir" w:date="2019-05-27T18:18:00Z">
              <w:r>
                <w:rPr>
                  <w:rFonts w:ascii="Verdana" w:hAnsi="Verdana"/>
                </w:rPr>
                <w:t>34pm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CE5A256" w14:textId="77777777" w:rsidR="009C1E13" w:rsidRDefault="009C1E13" w:rsidP="009C1E13">
            <w:pPr>
              <w:rPr>
                <w:ins w:id="95" w:author="Prempeh Mubashir" w:date="2019-05-27T18:20:00Z"/>
                <w:rFonts w:ascii="Verdana" w:hAnsi="Verdana"/>
                <w:lang w:val="en-GB"/>
              </w:rPr>
            </w:pPr>
            <w:ins w:id="96" w:author="Prempeh Mubashir" w:date="2019-05-27T18:20:00Z">
              <w:r>
                <w:rPr>
                  <w:rFonts w:ascii="Verdana" w:hAnsi="Verdana"/>
                  <w:lang w:val="en-GB"/>
                </w:rPr>
                <w:t>-VEP</w:t>
              </w:r>
            </w:ins>
          </w:p>
          <w:p w14:paraId="1091BD86" w14:textId="77777777" w:rsidR="009C1E13" w:rsidRDefault="009C1E13" w:rsidP="009C1E13">
            <w:pPr>
              <w:rPr>
                <w:ins w:id="97" w:author="Prempeh Mubashir" w:date="2019-05-27T18:20:00Z"/>
                <w:rFonts w:ascii="Verdana" w:hAnsi="Verdana"/>
                <w:lang w:val="en-GB"/>
              </w:rPr>
            </w:pPr>
            <w:ins w:id="98" w:author="Prempeh Mubashir" w:date="2019-05-27T18:20:00Z">
              <w:r>
                <w:rPr>
                  <w:rFonts w:ascii="Verdana" w:hAnsi="Verdana"/>
                  <w:lang w:val="en-GB"/>
                </w:rPr>
                <w:t>-Microfocus/GWAVA</w:t>
              </w:r>
            </w:ins>
          </w:p>
          <w:p w14:paraId="42206FF5" w14:textId="77777777" w:rsidR="009C1E13" w:rsidRDefault="009C1E13" w:rsidP="009C1E13">
            <w:pPr>
              <w:rPr>
                <w:ins w:id="99" w:author="Prempeh Mubashir" w:date="2019-05-27T18:20:00Z"/>
                <w:rFonts w:ascii="Verdana" w:hAnsi="Verdana"/>
                <w:lang w:val="en-GB"/>
              </w:rPr>
            </w:pPr>
            <w:ins w:id="100" w:author="Prempeh Mubashir" w:date="2019-05-27T18:20:00Z">
              <w:r>
                <w:rPr>
                  <w:rFonts w:ascii="Verdana" w:hAnsi="Verdana"/>
                  <w:lang w:val="en-GB"/>
                </w:rPr>
                <w:t>-</w:t>
              </w:r>
              <w:proofErr w:type="gramStart"/>
              <w:r>
                <w:rPr>
                  <w:rFonts w:ascii="Verdana" w:hAnsi="Verdana"/>
                  <w:lang w:val="en-GB"/>
                </w:rPr>
                <w:t>Report :</w:t>
              </w:r>
              <w:proofErr w:type="gramEnd"/>
              <w:r>
                <w:rPr>
                  <w:rFonts w:ascii="Verdana" w:hAnsi="Verdana"/>
                  <w:lang w:val="en-GB"/>
                </w:rPr>
                <w:t xml:space="preserve"> Experiences</w:t>
              </w:r>
            </w:ins>
          </w:p>
          <w:p w14:paraId="7173DF45" w14:textId="685640F2" w:rsidR="009C1E13" w:rsidRDefault="009C1E13" w:rsidP="009C1E13">
            <w:pPr>
              <w:rPr>
                <w:ins w:id="101" w:author="Prempeh Mubashir" w:date="2019-05-27T18:20:00Z"/>
                <w:rFonts w:ascii="Verdana" w:hAnsi="Verdana"/>
                <w:lang w:val="en-GB"/>
              </w:rPr>
            </w:pPr>
            <w:ins w:id="102" w:author="Prempeh Mubashir" w:date="2019-05-27T18:20:00Z">
              <w:r>
                <w:rPr>
                  <w:rFonts w:ascii="Verdana" w:hAnsi="Verdana"/>
                  <w:lang w:val="en-GB"/>
                </w:rPr>
                <w:t>-</w:t>
              </w:r>
              <w:r>
                <w:rPr>
                  <w:rFonts w:ascii="Verdana" w:hAnsi="Verdana"/>
                  <w:lang w:val="en-GB"/>
                </w:rPr>
                <w:t>R</w:t>
              </w:r>
              <w:r>
                <w:rPr>
                  <w:rFonts w:ascii="Verdana" w:hAnsi="Verdana"/>
                  <w:lang w:val="en-GB"/>
                </w:rPr>
                <w:t>eflectieportofolio</w:t>
              </w:r>
            </w:ins>
          </w:p>
          <w:p w14:paraId="24ED65BC" w14:textId="77777777" w:rsidR="00BE06F3" w:rsidRDefault="009C1E13" w:rsidP="00BE06F3">
            <w:pPr>
              <w:rPr>
                <w:ins w:id="103" w:author="Prempeh Mubashir" w:date="2019-05-27T18:20:00Z"/>
                <w:rFonts w:ascii="Verdana" w:hAnsi="Verdana"/>
                <w:lang w:val="en-US"/>
              </w:rPr>
            </w:pPr>
            <w:ins w:id="104" w:author="Prempeh Mubashir" w:date="2019-05-27T18:20:00Z">
              <w:r>
                <w:rPr>
                  <w:rFonts w:ascii="Verdana" w:hAnsi="Verdana"/>
                  <w:lang w:val="en-US"/>
                </w:rPr>
                <w:t>-Report: intercultural differences in SA</w:t>
              </w:r>
            </w:ins>
          </w:p>
          <w:p w14:paraId="7E7F6F13" w14:textId="72AA7BD1" w:rsidR="009C1E13" w:rsidRPr="0040133A" w:rsidRDefault="009C1E13" w:rsidP="00BE06F3">
            <w:pPr>
              <w:rPr>
                <w:rFonts w:ascii="Verdana" w:hAnsi="Verdana"/>
                <w:lang w:val="en-US"/>
              </w:rPr>
            </w:pPr>
            <w:ins w:id="105" w:author="Prempeh Mubashir" w:date="2019-05-27T18:20:00Z">
              <w:r>
                <w:rPr>
                  <w:rFonts w:ascii="Verdana" w:hAnsi="Verdana"/>
                  <w:lang w:val="en-US"/>
                </w:rPr>
                <w:t>-Meeting prof Fourie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66D2B6F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106" w:author="Prempeh Mubashir" w:date="2019-05-27T18:22:00Z">
              <w:r w:rsidR="004D22E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46.07h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07" w:author="Prempeh Mubashir" w:date="2019-05-27T18:22:00Z">
              <w:r w:rsidR="004D22E1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25-05-2019</w:t>
              </w:r>
            </w:ins>
            <w:bookmarkStart w:id="108" w:name="_GoBack"/>
            <w:bookmarkEnd w:id="108"/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672F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685B"/>
    <w:rsid w:val="00262D93"/>
    <w:rsid w:val="00276FFF"/>
    <w:rsid w:val="002A1C79"/>
    <w:rsid w:val="002A5B28"/>
    <w:rsid w:val="002A6015"/>
    <w:rsid w:val="002B2DC6"/>
    <w:rsid w:val="002F1B4D"/>
    <w:rsid w:val="00302733"/>
    <w:rsid w:val="00320FA2"/>
    <w:rsid w:val="003662A4"/>
    <w:rsid w:val="0037655E"/>
    <w:rsid w:val="00377AF9"/>
    <w:rsid w:val="00380DC1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4D22E1"/>
    <w:rsid w:val="005720B4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A74A6"/>
    <w:rsid w:val="007C42D1"/>
    <w:rsid w:val="007E5662"/>
    <w:rsid w:val="007E570E"/>
    <w:rsid w:val="007F7EFC"/>
    <w:rsid w:val="00805F76"/>
    <w:rsid w:val="008256F2"/>
    <w:rsid w:val="00825EDE"/>
    <w:rsid w:val="0084222B"/>
    <w:rsid w:val="00864BC6"/>
    <w:rsid w:val="008752EE"/>
    <w:rsid w:val="008A1C2B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9C1E13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1C0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38E1"/>
    <w:rsid w:val="00D85C6A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13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4</cp:revision>
  <dcterms:created xsi:type="dcterms:W3CDTF">2019-05-21T15:46:00Z</dcterms:created>
  <dcterms:modified xsi:type="dcterms:W3CDTF">2019-05-27T16:22:00Z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