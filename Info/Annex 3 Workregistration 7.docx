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AE67EF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 w:rsidP="00F50492">
            <w:pPr>
              <w:pStyle w:val="Heading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64CA44EA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ins w:id="0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18</w:t>
              </w:r>
            </w:ins>
            <w:del w:id="1" w:author="Prempeh Mubashir" w:date="2019-05-03T17:12:00Z">
              <w:r w:rsidR="00777861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</w:delText>
              </w:r>
              <w:r w:rsidR="00C921A6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  </w:delText>
              </w:r>
            </w:del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ins w:id="2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19</w:t>
              </w:r>
            </w:ins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5518B804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3" w:author="Prempeh Mubashir" w:date="2019-05-27T18:23:00Z">
              <w:r w:rsidR="00AE67EF">
                <w:rPr>
                  <w:rFonts w:ascii="Verdana" w:hAnsi="Verdana"/>
                  <w:lang w:val="en-GB"/>
                </w:rPr>
                <w:t>7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AE67EF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4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5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6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7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8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9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10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11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:rsidRPr="00AE67EF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45082C38" w14:textId="77777777" w:rsidR="00BE06F3" w:rsidRDefault="00AE67EF" w:rsidP="00BE06F3">
            <w:pPr>
              <w:rPr>
                <w:ins w:id="12" w:author="Prempeh Mubashir" w:date="2019-05-27T18:23:00Z"/>
                <w:rFonts w:ascii="Verdana" w:hAnsi="Verdana"/>
              </w:rPr>
            </w:pPr>
            <w:ins w:id="13" w:author="Prempeh Mubashir" w:date="2019-05-27T18:23:00Z">
              <w:r>
                <w:rPr>
                  <w:rFonts w:ascii="Verdana" w:hAnsi="Verdana"/>
                </w:rPr>
                <w:t>27-05</w:t>
              </w:r>
            </w:ins>
          </w:p>
          <w:p w14:paraId="310873B8" w14:textId="0195BBB1" w:rsidR="00AE67EF" w:rsidRDefault="00AE67EF" w:rsidP="00BE06F3">
            <w:pPr>
              <w:rPr>
                <w:ins w:id="14" w:author="Prempeh Mubashir" w:date="2019-05-27T18:23:00Z"/>
                <w:rFonts w:ascii="Verdana" w:hAnsi="Verdana"/>
              </w:rPr>
            </w:pPr>
            <w:ins w:id="15" w:author="Prempeh Mubashir" w:date="2019-05-27T18:23:00Z">
              <w:r>
                <w:rPr>
                  <w:rFonts w:ascii="Verdana" w:hAnsi="Verdana"/>
                </w:rPr>
                <w:t>9.30am –</w:t>
              </w:r>
            </w:ins>
          </w:p>
          <w:p w14:paraId="07A0F0AC" w14:textId="77777777" w:rsidR="00AE67EF" w:rsidRDefault="00AE67EF" w:rsidP="00BE06F3">
            <w:pPr>
              <w:rPr>
                <w:ins w:id="16" w:author="Prempeh Mubashir" w:date="2019-05-27T18:23:00Z"/>
                <w:rFonts w:ascii="Verdana" w:hAnsi="Verdana"/>
              </w:rPr>
            </w:pPr>
            <w:ins w:id="17" w:author="Prempeh Mubashir" w:date="2019-05-27T18:23:00Z">
              <w:r>
                <w:rPr>
                  <w:rFonts w:ascii="Verdana" w:hAnsi="Verdana"/>
                </w:rPr>
                <w:t>18.30pm</w:t>
              </w:r>
            </w:ins>
          </w:p>
          <w:p w14:paraId="7E7F6F02" w14:textId="0C39272F" w:rsidR="00AE67EF" w:rsidRPr="0040133A" w:rsidRDefault="00AE67EF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0750B69F" w14:textId="77777777" w:rsidR="00AE67EF" w:rsidRDefault="00AE67EF" w:rsidP="00AE67EF">
            <w:pPr>
              <w:rPr>
                <w:ins w:id="18" w:author="Prempeh Mubashir" w:date="2019-05-27T18:23:00Z"/>
                <w:rFonts w:ascii="Verdana" w:hAnsi="Verdana"/>
                <w:lang w:val="en-GB"/>
              </w:rPr>
            </w:pPr>
            <w:ins w:id="19" w:author="Prempeh Mubashir" w:date="2019-05-27T18:23:00Z">
              <w:r>
                <w:rPr>
                  <w:rFonts w:ascii="Verdana" w:hAnsi="Verdana"/>
                  <w:lang w:val="en-GB"/>
                </w:rPr>
                <w:t>-</w:t>
              </w:r>
              <w:proofErr w:type="gramStart"/>
              <w:r>
                <w:rPr>
                  <w:rFonts w:ascii="Verdana" w:hAnsi="Verdana"/>
                  <w:lang w:val="en-GB"/>
                </w:rPr>
                <w:t>Report :</w:t>
              </w:r>
              <w:proofErr w:type="gramEnd"/>
              <w:r>
                <w:rPr>
                  <w:rFonts w:ascii="Verdana" w:hAnsi="Verdana"/>
                  <w:lang w:val="en-GB"/>
                </w:rPr>
                <w:t xml:space="preserve"> Experiences</w:t>
              </w:r>
            </w:ins>
          </w:p>
          <w:p w14:paraId="3E7AA1DE" w14:textId="1B45D284" w:rsidR="00AE67EF" w:rsidRDefault="00AE67EF" w:rsidP="00AE67EF">
            <w:pPr>
              <w:rPr>
                <w:ins w:id="20" w:author="Prempeh Mubashir" w:date="2019-05-27T18:24:00Z"/>
                <w:rFonts w:ascii="Verdana" w:hAnsi="Verdana"/>
                <w:lang w:val="en-GB"/>
              </w:rPr>
            </w:pPr>
            <w:ins w:id="21" w:author="Prempeh Mubashir" w:date="2019-05-27T18:23:00Z">
              <w:r>
                <w:rPr>
                  <w:rFonts w:ascii="Verdana" w:hAnsi="Verdana"/>
                  <w:lang w:val="en-GB"/>
                </w:rPr>
                <w:t>- Reflectieportofolio</w:t>
              </w:r>
            </w:ins>
          </w:p>
          <w:p w14:paraId="60A9DAC8" w14:textId="09947BFF" w:rsidR="00AE67EF" w:rsidRDefault="00AE67EF" w:rsidP="00AE67EF">
            <w:pPr>
              <w:rPr>
                <w:ins w:id="22" w:author="Prempeh Mubashir" w:date="2019-05-27T18:23:00Z"/>
                <w:rFonts w:ascii="Verdana" w:hAnsi="Verdana"/>
                <w:lang w:val="en-GB"/>
              </w:rPr>
            </w:pPr>
            <w:ins w:id="23" w:author="Prempeh Mubashir" w:date="2019-05-27T18:24:00Z">
              <w:r>
                <w:rPr>
                  <w:rFonts w:ascii="Verdana" w:hAnsi="Verdana"/>
                  <w:lang w:val="en-GB"/>
                </w:rPr>
                <w:t xml:space="preserve">-Non-coding variant </w:t>
              </w:r>
              <w:proofErr w:type="spellStart"/>
              <w:r>
                <w:rPr>
                  <w:rFonts w:ascii="Verdana" w:hAnsi="Verdana"/>
                  <w:lang w:val="en-GB"/>
                </w:rPr>
                <w:t>softwares</w:t>
              </w:r>
              <w:proofErr w:type="spellEnd"/>
              <w:r>
                <w:rPr>
                  <w:rFonts w:ascii="Verdana" w:hAnsi="Verdana"/>
                  <w:lang w:val="en-GB"/>
                </w:rPr>
                <w:t xml:space="preserve"> search</w:t>
              </w:r>
            </w:ins>
            <w:bookmarkStart w:id="24" w:name="_GoBack"/>
            <w:bookmarkEnd w:id="24"/>
          </w:p>
          <w:p w14:paraId="7E7F6F03" w14:textId="118F08BC" w:rsidR="00BE06F3" w:rsidRPr="00AE67EF" w:rsidRDefault="00BE06F3" w:rsidP="00BE06F3">
            <w:pPr>
              <w:rPr>
                <w:rFonts w:ascii="Verdana" w:hAnsi="Verdana"/>
                <w:lang w:val="en-GB"/>
                <w:rPrChange w:id="25" w:author="Prempeh Mubashir" w:date="2019-05-27T18:24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7E7F6F06" w14:textId="1674EB83" w:rsidR="00230BF9" w:rsidRPr="0040133A" w:rsidRDefault="00230BF9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7E7F6F07" w14:textId="22180354" w:rsidR="00FA01E7" w:rsidRPr="0040133A" w:rsidRDefault="00FA01E7">
            <w:pPr>
              <w:rPr>
                <w:rFonts w:ascii="Verdana" w:hAnsi="Verdana"/>
              </w:rPr>
            </w:pPr>
          </w:p>
        </w:tc>
      </w:tr>
      <w:tr w:rsidR="00BE06F3" w:rsidRPr="00FA01E7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7E7F6F0A" w14:textId="4326FE0E" w:rsidR="00BE06F3" w:rsidRPr="0040133A" w:rsidRDefault="00FA01E7" w:rsidP="00BE06F3">
            <w:pPr>
              <w:rPr>
                <w:rFonts w:ascii="Verdana" w:hAnsi="Verdana"/>
              </w:rPr>
            </w:pPr>
            <w:ins w:id="26" w:author="Prempeh Mubashir" w:date="2019-04-17T09:19:00Z">
              <w:r>
                <w:rPr>
                  <w:rFonts w:ascii="Verdana" w:hAnsi="Verdana"/>
                </w:rPr>
                <w:t xml:space="preserve"> </w:t>
              </w:r>
            </w:ins>
          </w:p>
        </w:tc>
        <w:tc>
          <w:tcPr>
            <w:tcW w:w="5538" w:type="dxa"/>
          </w:tcPr>
          <w:p w14:paraId="7E7F6F0B" w14:textId="387A3999" w:rsidR="00A238FD" w:rsidRPr="00FA01E7" w:rsidRDefault="00A238FD" w:rsidP="00BE06F3">
            <w:pPr>
              <w:rPr>
                <w:rFonts w:ascii="Verdana" w:hAnsi="Verdana"/>
                <w:lang w:val="en-GB"/>
                <w:rPrChange w:id="27" w:author="Prempeh Mubashir" w:date="2019-04-17T09:20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7E7F6F0E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7E7F6F0F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</w:tr>
      <w:tr w:rsidR="00BE06F3" w:rsidRPr="002A5B28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7E7F6F12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7E7F6F13" w14:textId="77777777" w:rsidR="00BE06F3" w:rsidRPr="0040133A" w:rsidRDefault="00BE06F3" w:rsidP="00BE06F3">
            <w:pPr>
              <w:rPr>
                <w:rFonts w:ascii="Verdana" w:hAnsi="Verdana"/>
                <w:lang w:val="en-US"/>
              </w:rPr>
            </w:pPr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96ACB"/>
    <w:rsid w:val="000976F5"/>
    <w:rsid w:val="000D0B9B"/>
    <w:rsid w:val="000D2950"/>
    <w:rsid w:val="000D3574"/>
    <w:rsid w:val="000F172C"/>
    <w:rsid w:val="000F7754"/>
    <w:rsid w:val="001016C2"/>
    <w:rsid w:val="00136081"/>
    <w:rsid w:val="001410D0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685B"/>
    <w:rsid w:val="00262D93"/>
    <w:rsid w:val="00276FFF"/>
    <w:rsid w:val="002A1C79"/>
    <w:rsid w:val="002A5B28"/>
    <w:rsid w:val="002A6015"/>
    <w:rsid w:val="002B2DC6"/>
    <w:rsid w:val="00320FA2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77861"/>
    <w:rsid w:val="007932B2"/>
    <w:rsid w:val="007C42D1"/>
    <w:rsid w:val="007E5662"/>
    <w:rsid w:val="007E570E"/>
    <w:rsid w:val="007F7EFC"/>
    <w:rsid w:val="00805F76"/>
    <w:rsid w:val="008256F2"/>
    <w:rsid w:val="00825EDE"/>
    <w:rsid w:val="00864BC6"/>
    <w:rsid w:val="008752EE"/>
    <w:rsid w:val="008A1C2B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AE67EF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1C0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38E1"/>
    <w:rsid w:val="00D85C6A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2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2</cp:revision>
  <dcterms:created xsi:type="dcterms:W3CDTF">2019-05-27T16:25:00Z</dcterms:created>
  <dcterms:modified xsi:type="dcterms:W3CDTF">2019-05-27T16:25:00Z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