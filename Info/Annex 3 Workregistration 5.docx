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EF6D14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64CA44EA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0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1" w:author="Prempeh Mubashir" w:date="2019-05-03T17:12:00Z">
              <w:r w:rsidR="00777861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  <w:r w:rsidR="00C921A6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  </w:delText>
              </w:r>
            </w:del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2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6D01463B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3" w:author="Prempeh Mubashir" w:date="2019-05-14T10:35:00Z">
              <w:r w:rsidR="00717843">
                <w:rPr>
                  <w:rFonts w:ascii="Verdana" w:hAnsi="Verdana"/>
                  <w:lang w:val="en-GB"/>
                </w:rPr>
                <w:t>5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EF6D14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4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5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6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7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8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9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0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1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EF6D14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554AA33E" w14:textId="77777777" w:rsidR="00BE06F3" w:rsidRDefault="00717843" w:rsidP="00BE06F3">
            <w:pPr>
              <w:rPr>
                <w:ins w:id="12" w:author="Prempeh Mubashir" w:date="2019-05-14T10:35:00Z"/>
                <w:rFonts w:ascii="Verdana" w:hAnsi="Verdana"/>
              </w:rPr>
            </w:pPr>
            <w:ins w:id="13" w:author="Prempeh Mubashir" w:date="2019-05-14T10:35:00Z">
              <w:r>
                <w:rPr>
                  <w:rFonts w:ascii="Verdana" w:hAnsi="Verdana"/>
                </w:rPr>
                <w:t>13-05</w:t>
              </w:r>
            </w:ins>
          </w:p>
          <w:p w14:paraId="272FCB50" w14:textId="14682C76" w:rsidR="00717843" w:rsidRDefault="00717843" w:rsidP="00BE06F3">
            <w:pPr>
              <w:rPr>
                <w:ins w:id="14" w:author="Prempeh Mubashir" w:date="2019-05-14T10:36:00Z"/>
                <w:rFonts w:ascii="Verdana" w:hAnsi="Verdana"/>
              </w:rPr>
            </w:pPr>
            <w:ins w:id="15" w:author="Prempeh Mubashir" w:date="2019-05-14T10:35:00Z">
              <w:r>
                <w:rPr>
                  <w:rFonts w:ascii="Verdana" w:hAnsi="Verdana"/>
                </w:rPr>
                <w:t>0</w:t>
              </w:r>
            </w:ins>
            <w:ins w:id="16" w:author="Prempeh Mubashir" w:date="2019-05-14T10:50:00Z">
              <w:r w:rsidR="00870A7F">
                <w:rPr>
                  <w:rFonts w:ascii="Verdana" w:hAnsi="Verdana"/>
                </w:rPr>
                <w:t>8</w:t>
              </w:r>
            </w:ins>
            <w:ins w:id="17" w:author="Prempeh Mubashir" w:date="2019-05-14T10:36:00Z">
              <w:r>
                <w:rPr>
                  <w:rFonts w:ascii="Verdana" w:hAnsi="Verdana"/>
                </w:rPr>
                <w:t>.</w:t>
              </w:r>
            </w:ins>
            <w:ins w:id="18" w:author="Prempeh Mubashir" w:date="2019-05-14T10:50:00Z">
              <w:r w:rsidR="00870A7F">
                <w:rPr>
                  <w:rFonts w:ascii="Verdana" w:hAnsi="Verdana"/>
                </w:rPr>
                <w:t>30</w:t>
              </w:r>
            </w:ins>
            <w:ins w:id="19" w:author="Prempeh Mubashir" w:date="2019-05-14T10:36:00Z">
              <w:r>
                <w:rPr>
                  <w:rFonts w:ascii="Verdana" w:hAnsi="Verdana"/>
                </w:rPr>
                <w:t>am –</w:t>
              </w:r>
            </w:ins>
          </w:p>
          <w:p w14:paraId="7E7F6F02" w14:textId="6B0AC88D" w:rsidR="00717843" w:rsidRPr="0040133A" w:rsidRDefault="00717843" w:rsidP="00BE06F3">
            <w:pPr>
              <w:rPr>
                <w:rFonts w:ascii="Verdana" w:hAnsi="Verdana"/>
              </w:rPr>
            </w:pPr>
            <w:ins w:id="20" w:author="Prempeh Mubashir" w:date="2019-05-14T10:36:00Z">
              <w:r>
                <w:rPr>
                  <w:rFonts w:ascii="Verdana" w:hAnsi="Verdana"/>
                </w:rPr>
                <w:t>17.</w:t>
              </w:r>
            </w:ins>
            <w:ins w:id="21" w:author="Prempeh Mubashir" w:date="2019-05-14T10:49:00Z">
              <w:r w:rsidR="00870A7F">
                <w:rPr>
                  <w:rFonts w:ascii="Verdana" w:hAnsi="Verdana"/>
                </w:rPr>
                <w:t>45</w:t>
              </w:r>
            </w:ins>
            <w:ins w:id="22" w:author="Prempeh Mubashir" w:date="2019-05-14T10:36:00Z">
              <w:r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25A01479" w14:textId="77777777" w:rsidR="00BE06F3" w:rsidRPr="00870A7F" w:rsidRDefault="00717843" w:rsidP="00BE06F3">
            <w:pPr>
              <w:rPr>
                <w:ins w:id="23" w:author="Prempeh Mubashir" w:date="2019-05-14T10:37:00Z"/>
                <w:rFonts w:ascii="Verdana" w:hAnsi="Verdana"/>
                <w:lang w:val="en-GB"/>
                <w:rPrChange w:id="24" w:author="Prempeh Mubashir" w:date="2019-05-14T10:49:00Z">
                  <w:rPr>
                    <w:ins w:id="25" w:author="Prempeh Mubashir" w:date="2019-05-14T10:37:00Z"/>
                    <w:rFonts w:ascii="Verdana" w:hAnsi="Verdana"/>
                  </w:rPr>
                </w:rPrChange>
              </w:rPr>
            </w:pPr>
            <w:ins w:id="26" w:author="Prempeh Mubashir" w:date="2019-05-14T10:36:00Z">
              <w:r w:rsidRPr="00870A7F">
                <w:rPr>
                  <w:rFonts w:ascii="Verdana" w:hAnsi="Verdana"/>
                  <w:lang w:val="en-GB"/>
                  <w:rPrChange w:id="27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- planning </w:t>
              </w:r>
            </w:ins>
            <w:ins w:id="28" w:author="Prempeh Mubashir" w:date="2019-05-14T10:37:00Z">
              <w:r w:rsidRPr="00870A7F">
                <w:rPr>
                  <w:rFonts w:ascii="Verdana" w:hAnsi="Verdana"/>
                  <w:lang w:val="en-GB"/>
                  <w:rPrChange w:id="29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from </w:t>
              </w:r>
              <w:proofErr w:type="spellStart"/>
              <w:r w:rsidRPr="00870A7F">
                <w:rPr>
                  <w:rFonts w:ascii="Verdana" w:hAnsi="Verdana"/>
                  <w:lang w:val="en-GB"/>
                  <w:rPrChange w:id="30" w:author="Prempeh Mubashir" w:date="2019-05-14T10:49:00Z">
                    <w:rPr>
                      <w:rFonts w:ascii="Verdana" w:hAnsi="Verdana"/>
                    </w:rPr>
                  </w:rPrChange>
                </w:rPr>
                <w:t>SelectVariant</w:t>
              </w:r>
              <w:proofErr w:type="spellEnd"/>
              <w:r w:rsidRPr="00870A7F">
                <w:rPr>
                  <w:rFonts w:ascii="Verdana" w:hAnsi="Verdana"/>
                  <w:lang w:val="en-GB"/>
                  <w:rPrChange w:id="31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 </w:t>
              </w:r>
              <w:r w:rsidRPr="00717843">
                <w:rPr>
                  <w:rFonts w:ascii="Verdana" w:hAnsi="Verdana"/>
                </w:rPr>
                <w:sym w:font="Wingdings" w:char="F0E0"/>
              </w:r>
              <w:r w:rsidRPr="00870A7F">
                <w:rPr>
                  <w:rFonts w:ascii="Verdana" w:hAnsi="Verdana"/>
                  <w:lang w:val="en-GB"/>
                  <w:rPrChange w:id="32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 VEP</w:t>
              </w:r>
            </w:ins>
          </w:p>
          <w:p w14:paraId="40F9E893" w14:textId="77777777" w:rsidR="00717843" w:rsidRPr="00870A7F" w:rsidRDefault="00717843" w:rsidP="00BE06F3">
            <w:pPr>
              <w:rPr>
                <w:ins w:id="33" w:author="Prempeh Mubashir" w:date="2019-05-14T10:37:00Z"/>
                <w:rFonts w:ascii="Verdana" w:hAnsi="Verdana"/>
                <w:lang w:val="en-GB"/>
                <w:rPrChange w:id="34" w:author="Prempeh Mubashir" w:date="2019-05-14T10:49:00Z">
                  <w:rPr>
                    <w:ins w:id="35" w:author="Prempeh Mubashir" w:date="2019-05-14T10:37:00Z"/>
                    <w:rFonts w:ascii="Verdana" w:hAnsi="Verdana"/>
                  </w:rPr>
                </w:rPrChange>
              </w:rPr>
            </w:pPr>
            <w:ins w:id="36" w:author="Prempeh Mubashir" w:date="2019-05-14T10:37:00Z">
              <w:r w:rsidRPr="00870A7F">
                <w:rPr>
                  <w:rFonts w:ascii="Verdana" w:hAnsi="Verdana"/>
                  <w:lang w:val="en-GB"/>
                  <w:rPrChange w:id="37" w:author="Prempeh Mubashir" w:date="2019-05-14T10:49:00Z">
                    <w:rPr>
                      <w:rFonts w:ascii="Verdana" w:hAnsi="Verdana"/>
                    </w:rPr>
                  </w:rPrChange>
                </w:rPr>
                <w:t>- SciNote</w:t>
              </w:r>
            </w:ins>
          </w:p>
          <w:p w14:paraId="0431BC65" w14:textId="77777777" w:rsidR="00717843" w:rsidRPr="00870A7F" w:rsidRDefault="00717843" w:rsidP="00BE06F3">
            <w:pPr>
              <w:rPr>
                <w:ins w:id="38" w:author="Prempeh Mubashir" w:date="2019-05-14T10:37:00Z"/>
                <w:rFonts w:ascii="Verdana" w:hAnsi="Verdana"/>
                <w:lang w:val="en-GB"/>
                <w:rPrChange w:id="39" w:author="Prempeh Mubashir" w:date="2019-05-14T10:49:00Z">
                  <w:rPr>
                    <w:ins w:id="40" w:author="Prempeh Mubashir" w:date="2019-05-14T10:37:00Z"/>
                    <w:rFonts w:ascii="Verdana" w:hAnsi="Verdana"/>
                  </w:rPr>
                </w:rPrChange>
              </w:rPr>
            </w:pPr>
            <w:ins w:id="41" w:author="Prempeh Mubashir" w:date="2019-05-14T10:37:00Z">
              <w:r w:rsidRPr="00870A7F">
                <w:rPr>
                  <w:rFonts w:ascii="Verdana" w:hAnsi="Verdana"/>
                  <w:lang w:val="en-GB"/>
                  <w:rPrChange w:id="42" w:author="Prempeh Mubashir" w:date="2019-05-14T10:49:00Z">
                    <w:rPr>
                      <w:rFonts w:ascii="Verdana" w:hAnsi="Verdana"/>
                    </w:rPr>
                  </w:rPrChange>
                </w:rPr>
                <w:t>- ppt SA</w:t>
              </w:r>
            </w:ins>
          </w:p>
          <w:p w14:paraId="134EF3E3" w14:textId="77777777" w:rsidR="00717843" w:rsidRPr="00870A7F" w:rsidRDefault="00717843" w:rsidP="00BE06F3">
            <w:pPr>
              <w:rPr>
                <w:ins w:id="43" w:author="Prempeh Mubashir" w:date="2019-05-14T10:38:00Z"/>
                <w:rFonts w:ascii="Verdana" w:hAnsi="Verdana"/>
                <w:lang w:val="en-GB"/>
                <w:rPrChange w:id="44" w:author="Prempeh Mubashir" w:date="2019-05-14T10:49:00Z">
                  <w:rPr>
                    <w:ins w:id="45" w:author="Prempeh Mubashir" w:date="2019-05-14T10:38:00Z"/>
                    <w:rFonts w:ascii="Verdana" w:hAnsi="Verdana"/>
                  </w:rPr>
                </w:rPrChange>
              </w:rPr>
            </w:pPr>
            <w:ins w:id="46" w:author="Prempeh Mubashir" w:date="2019-05-14T10:37:00Z">
              <w:r w:rsidRPr="00870A7F">
                <w:rPr>
                  <w:rFonts w:ascii="Verdana" w:hAnsi="Verdana"/>
                  <w:lang w:val="en-GB"/>
                  <w:rPrChange w:id="47" w:author="Prempeh Mubashir" w:date="2019-05-14T10:49:00Z">
                    <w:rPr>
                      <w:rFonts w:ascii="Verdana" w:hAnsi="Verdana"/>
                    </w:rPr>
                  </w:rPrChange>
                </w:rPr>
                <w:t>- Scripts HF SNPS/INDELS</w:t>
              </w:r>
            </w:ins>
          </w:p>
          <w:p w14:paraId="7E7F6F03" w14:textId="53BC99B1" w:rsidR="00717843" w:rsidRPr="00870A7F" w:rsidRDefault="00717843" w:rsidP="00BE06F3">
            <w:pPr>
              <w:rPr>
                <w:rFonts w:ascii="Verdana" w:hAnsi="Verdana"/>
                <w:lang w:val="en-GB"/>
                <w:rPrChange w:id="48" w:author="Prempeh Mubashir" w:date="2019-05-14T10:49:00Z">
                  <w:rPr>
                    <w:rFonts w:ascii="Verdana" w:hAnsi="Verdana"/>
                  </w:rPr>
                </w:rPrChange>
              </w:rPr>
            </w:pPr>
            <w:ins w:id="49" w:author="Prempeh Mubashir" w:date="2019-05-14T10:38:00Z">
              <w:r w:rsidRPr="00870A7F">
                <w:rPr>
                  <w:rFonts w:ascii="Verdana" w:hAnsi="Verdana"/>
                  <w:lang w:val="en-GB"/>
                  <w:rPrChange w:id="50" w:author="Prempeh Mubashir" w:date="2019-05-14T10:49:00Z">
                    <w:rPr>
                      <w:rFonts w:ascii="Verdana" w:hAnsi="Verdana"/>
                    </w:rPr>
                  </w:rPrChange>
                </w:rPr>
                <w:t>- meeting with Prof Fourie</w:t>
              </w:r>
            </w:ins>
          </w:p>
        </w:tc>
      </w:tr>
      <w:tr w:rsidR="00BE06F3" w:rsidRPr="00EF6D14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3B0CCD23" w14:textId="77777777" w:rsidR="00230BF9" w:rsidRDefault="00717843">
            <w:pPr>
              <w:rPr>
                <w:ins w:id="51" w:author="Prempeh Mubashir" w:date="2019-05-14T10:38:00Z"/>
                <w:rFonts w:ascii="Verdana" w:hAnsi="Verdana"/>
              </w:rPr>
            </w:pPr>
            <w:ins w:id="52" w:author="Prempeh Mubashir" w:date="2019-05-14T10:38:00Z">
              <w:r>
                <w:rPr>
                  <w:rFonts w:ascii="Verdana" w:hAnsi="Verdana"/>
                </w:rPr>
                <w:t>14-05</w:t>
              </w:r>
            </w:ins>
          </w:p>
          <w:p w14:paraId="75744158" w14:textId="33CEE9D0" w:rsidR="00717843" w:rsidRDefault="00717843">
            <w:pPr>
              <w:rPr>
                <w:ins w:id="53" w:author="Prempeh Mubashir" w:date="2019-05-14T17:18:00Z"/>
                <w:rFonts w:ascii="Verdana" w:hAnsi="Verdana"/>
              </w:rPr>
            </w:pPr>
            <w:ins w:id="54" w:author="Prempeh Mubashir" w:date="2019-05-14T10:38:00Z">
              <w:r>
                <w:rPr>
                  <w:rFonts w:ascii="Verdana" w:hAnsi="Verdana"/>
                </w:rPr>
                <w:t>08.10am –</w:t>
              </w:r>
            </w:ins>
          </w:p>
          <w:p w14:paraId="23EC9DAA" w14:textId="2143D92C" w:rsidR="00D802EB" w:rsidRDefault="00D802EB">
            <w:pPr>
              <w:rPr>
                <w:ins w:id="55" w:author="Prempeh Mubashir" w:date="2019-05-14T10:38:00Z"/>
                <w:rFonts w:ascii="Verdana" w:hAnsi="Verdana"/>
              </w:rPr>
            </w:pPr>
            <w:ins w:id="56" w:author="Prempeh Mubashir" w:date="2019-05-14T17:18:00Z">
              <w:r>
                <w:rPr>
                  <w:rFonts w:ascii="Verdana" w:hAnsi="Verdana"/>
                </w:rPr>
                <w:t>17</w:t>
              </w:r>
            </w:ins>
            <w:ins w:id="57" w:author="Prempeh Mubashir" w:date="2019-05-14T17:19:00Z">
              <w:r>
                <w:rPr>
                  <w:rFonts w:ascii="Verdana" w:hAnsi="Verdana"/>
                </w:rPr>
                <w:t>.2</w:t>
              </w:r>
              <w:r w:rsidR="00E07C11">
                <w:rPr>
                  <w:rFonts w:ascii="Verdana" w:hAnsi="Verdana"/>
                </w:rPr>
                <w:t>0pm</w:t>
              </w:r>
            </w:ins>
          </w:p>
          <w:p w14:paraId="7E7F6F06" w14:textId="31B4858D" w:rsidR="00717843" w:rsidRPr="0040133A" w:rsidRDefault="0071784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4354223E" w14:textId="77777777" w:rsidR="00FA01E7" w:rsidRPr="00870A7F" w:rsidRDefault="00717843" w:rsidP="00717843">
            <w:pPr>
              <w:rPr>
                <w:ins w:id="58" w:author="Prempeh Mubashir" w:date="2019-05-14T10:38:00Z"/>
                <w:rFonts w:ascii="Verdana" w:hAnsi="Verdana"/>
                <w:lang w:val="en-GB"/>
                <w:rPrChange w:id="59" w:author="Prempeh Mubashir" w:date="2019-05-14T10:49:00Z">
                  <w:rPr>
                    <w:ins w:id="60" w:author="Prempeh Mubashir" w:date="2019-05-14T10:38:00Z"/>
                    <w:rFonts w:ascii="Verdana" w:hAnsi="Verdana"/>
                  </w:rPr>
                </w:rPrChange>
              </w:rPr>
            </w:pPr>
            <w:ins w:id="61" w:author="Prempeh Mubashir" w:date="2019-05-14T10:38:00Z">
              <w:r w:rsidRPr="00870A7F">
                <w:rPr>
                  <w:rFonts w:ascii="Verdana" w:hAnsi="Verdana"/>
                  <w:lang w:val="en-GB"/>
                  <w:rPrChange w:id="62" w:author="Prempeh Mubashir" w:date="2019-05-14T10:49:00Z">
                    <w:rPr>
                      <w:rFonts w:ascii="Verdana" w:hAnsi="Verdana"/>
                    </w:rPr>
                  </w:rPrChange>
                </w:rPr>
                <w:t>-SciNote</w:t>
              </w:r>
            </w:ins>
          </w:p>
          <w:p w14:paraId="240D9307" w14:textId="77777777" w:rsidR="00717843" w:rsidRPr="00870A7F" w:rsidRDefault="00717843" w:rsidP="00717843">
            <w:pPr>
              <w:rPr>
                <w:ins w:id="63" w:author="Prempeh Mubashir" w:date="2019-05-14T10:39:00Z"/>
                <w:rFonts w:ascii="Verdana" w:hAnsi="Verdana"/>
                <w:lang w:val="en-GB"/>
                <w:rPrChange w:id="64" w:author="Prempeh Mubashir" w:date="2019-05-14T10:49:00Z">
                  <w:rPr>
                    <w:ins w:id="65" w:author="Prempeh Mubashir" w:date="2019-05-14T10:39:00Z"/>
                    <w:rFonts w:ascii="Verdana" w:hAnsi="Verdana"/>
                  </w:rPr>
                </w:rPrChange>
              </w:rPr>
            </w:pPr>
            <w:ins w:id="66" w:author="Prempeh Mubashir" w:date="2019-05-14T10:38:00Z">
              <w:r w:rsidRPr="00870A7F">
                <w:rPr>
                  <w:rFonts w:ascii="Verdana" w:hAnsi="Verdana"/>
                  <w:lang w:val="en-GB"/>
                  <w:rPrChange w:id="67" w:author="Prempeh Mubashir" w:date="2019-05-14T10:49:00Z">
                    <w:rPr>
                      <w:rFonts w:ascii="Verdana" w:hAnsi="Verdana"/>
                    </w:rPr>
                  </w:rPrChange>
                </w:rPr>
                <w:t>-</w:t>
              </w:r>
            </w:ins>
            <w:ins w:id="68" w:author="Prempeh Mubashir" w:date="2019-05-14T10:39:00Z">
              <w:r w:rsidRPr="00870A7F">
                <w:rPr>
                  <w:rFonts w:ascii="Verdana" w:hAnsi="Verdana"/>
                  <w:lang w:val="en-GB"/>
                  <w:rPrChange w:id="69" w:author="Prempeh Mubashir" w:date="2019-05-14T10:49:00Z">
                    <w:rPr>
                      <w:rFonts w:ascii="Verdana" w:hAnsi="Verdana"/>
                    </w:rPr>
                  </w:rPrChange>
                </w:rPr>
                <w:t xml:space="preserve">meeting with Prof Fourie </w:t>
              </w:r>
            </w:ins>
          </w:p>
          <w:p w14:paraId="13EFA671" w14:textId="77777777" w:rsidR="00921D96" w:rsidRDefault="00921D96" w:rsidP="00717843">
            <w:pPr>
              <w:rPr>
                <w:ins w:id="70" w:author="Prempeh Mubashir" w:date="2019-05-14T10:40:00Z"/>
                <w:rFonts w:ascii="Verdana" w:hAnsi="Verdana"/>
                <w:lang w:val="en-GB"/>
              </w:rPr>
            </w:pPr>
            <w:ins w:id="71" w:author="Prempeh Mubashir" w:date="2019-05-14T10:39:00Z">
              <w:r w:rsidRPr="00921D96">
                <w:rPr>
                  <w:rFonts w:ascii="Verdana" w:hAnsi="Verdana"/>
                  <w:lang w:val="en-GB"/>
                  <w:rPrChange w:id="72" w:author="Prempeh Mubashir" w:date="2019-05-14T10:40:00Z">
                    <w:rPr>
                      <w:rFonts w:ascii="Verdana" w:hAnsi="Verdana"/>
                    </w:rPr>
                  </w:rPrChange>
                </w:rPr>
                <w:t xml:space="preserve">- </w:t>
              </w:r>
            </w:ins>
            <w:ins w:id="73" w:author="Prempeh Mubashir" w:date="2019-05-14T10:40:00Z">
              <w:r w:rsidRPr="00921D96">
                <w:rPr>
                  <w:rFonts w:ascii="Verdana" w:hAnsi="Verdana"/>
                  <w:lang w:val="en-GB"/>
                  <w:rPrChange w:id="74" w:author="Prempeh Mubashir" w:date="2019-05-14T10:40:00Z">
                    <w:rPr>
                      <w:rFonts w:ascii="Verdana" w:hAnsi="Verdana"/>
                    </w:rPr>
                  </w:rPrChange>
                </w:rPr>
                <w:t>changing VCF files into c</w:t>
              </w:r>
              <w:r>
                <w:rPr>
                  <w:rFonts w:ascii="Verdana" w:hAnsi="Verdana"/>
                  <w:lang w:val="en-GB"/>
                </w:rPr>
                <w:t>ompatible files for VEP</w:t>
              </w:r>
            </w:ins>
          </w:p>
          <w:p w14:paraId="588C5341" w14:textId="58BEC65D" w:rsidR="00921D96" w:rsidRDefault="00921D96" w:rsidP="00717843">
            <w:pPr>
              <w:rPr>
                <w:ins w:id="75" w:author="Prempeh Mubashir" w:date="2019-05-14T10:40:00Z"/>
                <w:rFonts w:ascii="Verdana" w:hAnsi="Verdana"/>
                <w:lang w:val="en-GB"/>
              </w:rPr>
            </w:pPr>
            <w:ins w:id="76" w:author="Prempeh Mubashir" w:date="2019-05-14T10:40:00Z">
              <w:r>
                <w:rPr>
                  <w:rFonts w:ascii="Verdana" w:hAnsi="Verdana"/>
                  <w:lang w:val="en-GB"/>
                </w:rPr>
                <w:t>- VEP</w:t>
              </w:r>
            </w:ins>
            <w:ins w:id="77" w:author="Prempeh Mubashir" w:date="2019-05-14T17:19:00Z">
              <w:r w:rsidR="00D802EB">
                <w:rPr>
                  <w:rFonts w:ascii="Verdana" w:hAnsi="Verdana"/>
                  <w:lang w:val="en-GB"/>
                </w:rPr>
                <w:t xml:space="preserve"> Documentation</w:t>
              </w:r>
            </w:ins>
          </w:p>
          <w:p w14:paraId="1C32F286" w14:textId="77777777" w:rsidR="00921D96" w:rsidRDefault="00921D96" w:rsidP="00717843">
            <w:pPr>
              <w:rPr>
                <w:ins w:id="78" w:author="Prempeh Mubashir" w:date="2019-05-14T10:40:00Z"/>
                <w:rFonts w:ascii="Verdana" w:hAnsi="Verdana"/>
                <w:lang w:val="en-GB"/>
              </w:rPr>
            </w:pPr>
            <w:ins w:id="79" w:author="Prempeh Mubashir" w:date="2019-05-14T10:40:00Z">
              <w:r>
                <w:rPr>
                  <w:rFonts w:ascii="Verdana" w:hAnsi="Verdana"/>
                  <w:lang w:val="en-GB"/>
                </w:rPr>
                <w:t>- GIT</w:t>
              </w:r>
            </w:ins>
          </w:p>
          <w:p w14:paraId="7E7F6F07" w14:textId="07284F11" w:rsidR="00921D96" w:rsidRPr="00921D96" w:rsidRDefault="00921D96">
            <w:pPr>
              <w:rPr>
                <w:rFonts w:ascii="Verdana" w:hAnsi="Verdana"/>
                <w:lang w:val="en-GB"/>
                <w:rPrChange w:id="80" w:author="Prempeh Mubashir" w:date="2019-05-14T10:40:00Z">
                  <w:rPr/>
                </w:rPrChange>
              </w:rPr>
            </w:pPr>
            <w:ins w:id="81" w:author="Prempeh Mubashir" w:date="2019-05-14T10:41:00Z">
              <w:r>
                <w:rPr>
                  <w:rFonts w:ascii="Verdana" w:hAnsi="Verdana"/>
                  <w:lang w:val="en-GB"/>
                </w:rPr>
                <w:t xml:space="preserve">- Documentation about </w:t>
              </w:r>
              <w:proofErr w:type="spellStart"/>
              <w:r>
                <w:rPr>
                  <w:rFonts w:ascii="Verdana" w:hAnsi="Verdana"/>
                  <w:lang w:val="en-GB"/>
                </w:rPr>
                <w:t>ExACconsortium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for variant</w:t>
              </w:r>
            </w:ins>
          </w:p>
        </w:tc>
      </w:tr>
      <w:tr w:rsidR="00BE06F3" w:rsidRPr="00FA01E7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2485D373" w14:textId="4D69ABDD" w:rsidR="00BE06F3" w:rsidRDefault="00921D96" w:rsidP="00BE06F3">
            <w:pPr>
              <w:rPr>
                <w:ins w:id="82" w:author="Prempeh Mubashir" w:date="2019-05-16T15:43:00Z"/>
                <w:rFonts w:ascii="Verdana" w:hAnsi="Verdana"/>
              </w:rPr>
            </w:pPr>
            <w:ins w:id="83" w:author="Prempeh Mubashir" w:date="2019-05-14T10:40:00Z">
              <w:r>
                <w:rPr>
                  <w:rFonts w:ascii="Verdana" w:hAnsi="Verdana"/>
                </w:rPr>
                <w:t>15-05</w:t>
              </w:r>
            </w:ins>
          </w:p>
          <w:p w14:paraId="48468609" w14:textId="559FDAC4" w:rsidR="00762775" w:rsidRDefault="00762775" w:rsidP="00BE06F3">
            <w:pPr>
              <w:rPr>
                <w:ins w:id="84" w:author="Prempeh Mubashir" w:date="2019-05-16T15:44:00Z"/>
                <w:rFonts w:ascii="Verdana" w:hAnsi="Verdana"/>
              </w:rPr>
            </w:pPr>
            <w:ins w:id="85" w:author="Prempeh Mubashir" w:date="2019-05-16T15:44:00Z">
              <w:r>
                <w:rPr>
                  <w:rFonts w:ascii="Verdana" w:hAnsi="Verdana"/>
                </w:rPr>
                <w:t>08.45am –</w:t>
              </w:r>
            </w:ins>
          </w:p>
          <w:p w14:paraId="7E7F6F0A" w14:textId="42A05C8A" w:rsidR="00762775" w:rsidRPr="0040133A" w:rsidRDefault="00762775" w:rsidP="00BE06F3">
            <w:pPr>
              <w:rPr>
                <w:rFonts w:ascii="Verdana" w:hAnsi="Verdana"/>
              </w:rPr>
            </w:pPr>
            <w:ins w:id="86" w:author="Prempeh Mubashir" w:date="2019-05-16T15:44:00Z">
              <w:r>
                <w:rPr>
                  <w:rFonts w:ascii="Verdana" w:hAnsi="Verdana"/>
                </w:rPr>
                <w:t>17.40pm</w:t>
              </w:r>
            </w:ins>
          </w:p>
        </w:tc>
        <w:tc>
          <w:tcPr>
            <w:tcW w:w="5538" w:type="dxa"/>
          </w:tcPr>
          <w:p w14:paraId="7D045F75" w14:textId="77777777" w:rsidR="00A238FD" w:rsidRDefault="00762775" w:rsidP="00BE06F3">
            <w:pPr>
              <w:rPr>
                <w:ins w:id="87" w:author="Prempeh Mubashir" w:date="2019-05-16T15:45:00Z"/>
                <w:rFonts w:ascii="Verdana" w:hAnsi="Verdana"/>
                <w:lang w:val="en-GB"/>
              </w:rPr>
            </w:pPr>
            <w:ins w:id="88" w:author="Prempeh Mubashir" w:date="2019-05-16T15:45:00Z">
              <w:r>
                <w:rPr>
                  <w:rFonts w:ascii="Verdana" w:hAnsi="Verdana"/>
                  <w:lang w:val="en-GB"/>
                </w:rPr>
                <w:t>-SciNote</w:t>
              </w:r>
            </w:ins>
          </w:p>
          <w:p w14:paraId="31F3041E" w14:textId="77777777" w:rsidR="00762775" w:rsidRDefault="00762775" w:rsidP="00BE06F3">
            <w:pPr>
              <w:rPr>
                <w:ins w:id="89" w:author="Prempeh Mubashir" w:date="2019-05-16T15:45:00Z"/>
                <w:rFonts w:ascii="Verdana" w:hAnsi="Verdana"/>
                <w:lang w:val="en-GB"/>
              </w:rPr>
            </w:pPr>
            <w:ins w:id="90" w:author="Prempeh Mubashir" w:date="2019-05-16T15:45:00Z">
              <w:r>
                <w:rPr>
                  <w:rFonts w:ascii="Verdana" w:hAnsi="Verdana"/>
                  <w:lang w:val="en-GB"/>
                </w:rPr>
                <w:t>- VEP</w:t>
              </w:r>
            </w:ins>
          </w:p>
          <w:p w14:paraId="7E7F6F0B" w14:textId="0E4705E3" w:rsidR="00762775" w:rsidRPr="00FA01E7" w:rsidRDefault="00762775" w:rsidP="00BE06F3">
            <w:pPr>
              <w:rPr>
                <w:rFonts w:ascii="Verdana" w:hAnsi="Verdana"/>
                <w:lang w:val="en-GB"/>
                <w:rPrChange w:id="91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49AB78B4" w14:textId="77777777" w:rsidR="00BE06F3" w:rsidRDefault="00921D96" w:rsidP="00BE06F3">
            <w:pPr>
              <w:rPr>
                <w:ins w:id="92" w:author="Prempeh Mubashir" w:date="2019-05-16T15:44:00Z"/>
                <w:rFonts w:ascii="Verdana" w:hAnsi="Verdana"/>
              </w:rPr>
            </w:pPr>
            <w:ins w:id="93" w:author="Prempeh Mubashir" w:date="2019-05-14T10:40:00Z">
              <w:r>
                <w:rPr>
                  <w:rFonts w:ascii="Verdana" w:hAnsi="Verdana"/>
                </w:rPr>
                <w:t>16-05</w:t>
              </w:r>
            </w:ins>
          </w:p>
          <w:p w14:paraId="7DDC3E21" w14:textId="45C7FDB0" w:rsidR="00762775" w:rsidRDefault="00762775" w:rsidP="00BE06F3">
            <w:pPr>
              <w:rPr>
                <w:ins w:id="94" w:author="Prempeh Mubashir" w:date="2019-05-16T15:44:00Z"/>
                <w:rFonts w:ascii="Verdana" w:hAnsi="Verdana"/>
              </w:rPr>
            </w:pPr>
            <w:ins w:id="95" w:author="Prempeh Mubashir" w:date="2019-05-16T15:44:00Z">
              <w:r>
                <w:rPr>
                  <w:rFonts w:ascii="Verdana" w:hAnsi="Verdana"/>
                </w:rPr>
                <w:t>8.20am –</w:t>
              </w:r>
            </w:ins>
          </w:p>
          <w:p w14:paraId="7E7F6F0E" w14:textId="0D7142F6" w:rsidR="00762775" w:rsidRPr="0040133A" w:rsidRDefault="00762775" w:rsidP="00BE06F3">
            <w:pPr>
              <w:rPr>
                <w:rFonts w:ascii="Verdana" w:hAnsi="Verdana"/>
              </w:rPr>
            </w:pPr>
            <w:ins w:id="96" w:author="Prempeh Mubashir" w:date="2019-05-16T15:44:00Z">
              <w:r>
                <w:rPr>
                  <w:rFonts w:ascii="Verdana" w:hAnsi="Verdana"/>
                </w:rPr>
                <w:t>16.00pm</w:t>
              </w:r>
            </w:ins>
          </w:p>
        </w:tc>
        <w:tc>
          <w:tcPr>
            <w:tcW w:w="5538" w:type="dxa"/>
          </w:tcPr>
          <w:p w14:paraId="55B99873" w14:textId="77777777" w:rsidR="00762775" w:rsidRDefault="00762775" w:rsidP="00762775">
            <w:pPr>
              <w:rPr>
                <w:ins w:id="97" w:author="Prempeh Mubashir" w:date="2019-05-16T15:46:00Z"/>
                <w:rFonts w:ascii="Verdana" w:hAnsi="Verdana"/>
                <w:lang w:val="en-GB"/>
              </w:rPr>
            </w:pPr>
            <w:ins w:id="98" w:author="Prempeh Mubashir" w:date="2019-05-16T15:46:00Z">
              <w:r>
                <w:rPr>
                  <w:rFonts w:ascii="Verdana" w:hAnsi="Verdana"/>
                  <w:lang w:val="en-GB"/>
                </w:rPr>
                <w:t xml:space="preserve">- HTA (GATK: </w:t>
              </w:r>
              <w:proofErr w:type="spellStart"/>
              <w:proofErr w:type="gramStart"/>
              <w:r>
                <w:rPr>
                  <w:rFonts w:ascii="Verdana" w:hAnsi="Verdana"/>
                  <w:lang w:val="en-GB"/>
                </w:rPr>
                <w:t>BQSR,ApplyBQSR</w:t>
              </w:r>
              <w:proofErr w:type="gramEnd"/>
              <w:r>
                <w:rPr>
                  <w:rFonts w:ascii="Verdana" w:hAnsi="Verdana"/>
                  <w:lang w:val="en-GB"/>
                </w:rPr>
                <w:t>,SelectVariants</w:t>
              </w:r>
              <w:proofErr w:type="spellEnd"/>
              <w:r>
                <w:rPr>
                  <w:rFonts w:ascii="Verdana" w:hAnsi="Verdana"/>
                  <w:lang w:val="en-GB"/>
                </w:rPr>
                <w:t>,</w:t>
              </w:r>
            </w:ins>
          </w:p>
          <w:p w14:paraId="0C44F8A6" w14:textId="77777777" w:rsidR="00762775" w:rsidRDefault="00762775" w:rsidP="00762775">
            <w:pPr>
              <w:rPr>
                <w:ins w:id="99" w:author="Prempeh Mubashir" w:date="2019-05-16T15:46:00Z"/>
                <w:rFonts w:ascii="Verdana" w:hAnsi="Verdana"/>
                <w:lang w:val="en-GB"/>
              </w:rPr>
            </w:pPr>
            <w:proofErr w:type="spellStart"/>
            <w:ins w:id="100" w:author="Prempeh Mubashir" w:date="2019-05-16T15:46:00Z">
              <w:r>
                <w:rPr>
                  <w:rFonts w:ascii="Verdana" w:hAnsi="Verdana"/>
                  <w:lang w:val="en-GB"/>
                </w:rPr>
                <w:t>HaplotypeCaller</w:t>
              </w:r>
              <w:proofErr w:type="spellEnd"/>
              <w:r>
                <w:rPr>
                  <w:rFonts w:ascii="Verdana" w:hAnsi="Verdana"/>
                  <w:lang w:val="en-GB"/>
                </w:rPr>
                <w:t>)</w:t>
              </w:r>
            </w:ins>
          </w:p>
          <w:p w14:paraId="3A59683B" w14:textId="77777777" w:rsidR="00762775" w:rsidRDefault="00762775" w:rsidP="00762775">
            <w:pPr>
              <w:rPr>
                <w:ins w:id="101" w:author="Prempeh Mubashir" w:date="2019-05-16T15:46:00Z"/>
                <w:rFonts w:ascii="Verdana" w:hAnsi="Verdana"/>
                <w:lang w:val="en-GB"/>
              </w:rPr>
            </w:pPr>
            <w:ins w:id="102" w:author="Prempeh Mubashir" w:date="2019-05-16T15:46:00Z">
              <w:r>
                <w:rPr>
                  <w:rFonts w:ascii="Verdana" w:hAnsi="Verdana"/>
                  <w:lang w:val="en-GB"/>
                </w:rPr>
                <w:t>-SciNote</w:t>
              </w:r>
            </w:ins>
          </w:p>
          <w:p w14:paraId="3A3F227E" w14:textId="77777777" w:rsidR="00762775" w:rsidRDefault="00762775" w:rsidP="00762775">
            <w:pPr>
              <w:rPr>
                <w:ins w:id="103" w:author="Prempeh Mubashir" w:date="2019-05-16T15:46:00Z"/>
                <w:rFonts w:ascii="Verdana" w:hAnsi="Verdana"/>
                <w:lang w:val="en-GB"/>
              </w:rPr>
            </w:pPr>
            <w:ins w:id="104" w:author="Prempeh Mubashir" w:date="2019-05-16T15:46:00Z">
              <w:r>
                <w:rPr>
                  <w:rFonts w:ascii="Verdana" w:hAnsi="Verdana"/>
                  <w:lang w:val="en-GB"/>
                </w:rPr>
                <w:t>-VEP</w:t>
              </w:r>
            </w:ins>
          </w:p>
          <w:p w14:paraId="7E7F6F0F" w14:textId="1AD01FD7" w:rsidR="00762775" w:rsidRPr="00762775" w:rsidRDefault="00762775">
            <w:pPr>
              <w:rPr>
                <w:rFonts w:ascii="Verdana" w:hAnsi="Verdana"/>
                <w:lang w:val="en-GB"/>
                <w:rPrChange w:id="105" w:author="Prempeh Mubashir" w:date="2019-05-16T15:46:00Z">
                  <w:rPr/>
                </w:rPrChange>
              </w:rPr>
            </w:pPr>
            <w:ins w:id="106" w:author="Prempeh Mubashir" w:date="2019-05-16T15:46:00Z">
              <w:r>
                <w:rPr>
                  <w:rFonts w:ascii="Verdana" w:hAnsi="Verdana"/>
                  <w:lang w:val="en-GB"/>
                </w:rPr>
                <w:t>-</w:t>
              </w:r>
            </w:ins>
            <w:ins w:id="107" w:author="Prempeh Mubashir" w:date="2019-05-16T15:47:00Z">
              <w:r w:rsidRPr="00762775">
                <w:rPr>
                  <w:rFonts w:ascii="Verdana" w:hAnsi="Verdana"/>
                  <w:lang w:val="en-GB"/>
                </w:rPr>
                <w:t>GWAVA</w:t>
              </w:r>
              <w:r>
                <w:rPr>
                  <w:rFonts w:ascii="Verdana" w:hAnsi="Verdana"/>
                  <w:lang w:val="en-GB"/>
                </w:rPr>
                <w:t xml:space="preserve"> documentation</w:t>
              </w:r>
            </w:ins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2DD4C5F2" w14:textId="77777777" w:rsidR="00BE06F3" w:rsidRDefault="00921D96" w:rsidP="00BE06F3">
            <w:pPr>
              <w:rPr>
                <w:ins w:id="108" w:author="Prempeh Mubashir" w:date="2019-05-21T15:58:00Z"/>
                <w:rFonts w:ascii="Verdana" w:hAnsi="Verdana"/>
              </w:rPr>
            </w:pPr>
            <w:ins w:id="109" w:author="Prempeh Mubashir" w:date="2019-05-14T10:40:00Z">
              <w:r>
                <w:rPr>
                  <w:rFonts w:ascii="Verdana" w:hAnsi="Verdana"/>
                </w:rPr>
                <w:t>17-05</w:t>
              </w:r>
            </w:ins>
          </w:p>
          <w:p w14:paraId="73A92A9A" w14:textId="57ACD302" w:rsidR="00EF6D14" w:rsidRDefault="00EF6D14" w:rsidP="00BE06F3">
            <w:pPr>
              <w:rPr>
                <w:ins w:id="110" w:author="Prempeh Mubashir" w:date="2019-05-21T15:58:00Z"/>
                <w:rFonts w:ascii="Verdana" w:hAnsi="Verdana"/>
              </w:rPr>
            </w:pPr>
            <w:ins w:id="111" w:author="Prempeh Mubashir" w:date="2019-05-21T15:58:00Z">
              <w:r>
                <w:rPr>
                  <w:rFonts w:ascii="Verdana" w:hAnsi="Verdana"/>
                </w:rPr>
                <w:t>8.10am –</w:t>
              </w:r>
            </w:ins>
          </w:p>
          <w:p w14:paraId="7E7F6F12" w14:textId="517F35D4" w:rsidR="00EF6D14" w:rsidRPr="0040133A" w:rsidRDefault="00EF6D14" w:rsidP="00BE06F3">
            <w:pPr>
              <w:rPr>
                <w:rFonts w:ascii="Verdana" w:hAnsi="Verdana"/>
              </w:rPr>
            </w:pPr>
            <w:ins w:id="112" w:author="Prempeh Mubashir" w:date="2019-05-21T15:58:00Z">
              <w:r>
                <w:rPr>
                  <w:rFonts w:ascii="Verdana" w:hAnsi="Verdana"/>
                </w:rPr>
                <w:t>17.</w:t>
              </w:r>
            </w:ins>
            <w:ins w:id="113" w:author="Prempeh Mubashir" w:date="2019-05-21T15:59:00Z">
              <w:r>
                <w:rPr>
                  <w:rFonts w:ascii="Verdana" w:hAnsi="Verdana"/>
                </w:rPr>
                <w:t>30pm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0CF6C4EB" w14:textId="2BA6CAA7" w:rsidR="00EF6D14" w:rsidRDefault="00EF6D14" w:rsidP="00EF6D14">
            <w:pPr>
              <w:rPr>
                <w:ins w:id="114" w:author="Prempeh Mubashir" w:date="2019-05-21T15:59:00Z"/>
                <w:rFonts w:ascii="Verdana" w:hAnsi="Verdana"/>
                <w:lang w:val="en-GB"/>
              </w:rPr>
            </w:pPr>
            <w:ins w:id="115" w:author="Prempeh Mubashir" w:date="2019-05-21T15:59:00Z">
              <w:r>
                <w:rPr>
                  <w:rFonts w:ascii="Verdana" w:hAnsi="Verdana"/>
                  <w:lang w:val="en-GB"/>
                </w:rPr>
                <w:t>-</w:t>
              </w:r>
              <w:r>
                <w:rPr>
                  <w:rFonts w:ascii="Verdana" w:hAnsi="Verdana"/>
                  <w:lang w:val="en-GB"/>
                </w:rPr>
                <w:t>SciNote</w:t>
              </w:r>
            </w:ins>
          </w:p>
          <w:p w14:paraId="71ED1507" w14:textId="77777777" w:rsidR="00EF6D14" w:rsidRDefault="00EF6D14" w:rsidP="00EF6D14">
            <w:pPr>
              <w:rPr>
                <w:ins w:id="116" w:author="Prempeh Mubashir" w:date="2019-05-21T15:59:00Z"/>
                <w:rFonts w:ascii="Verdana" w:hAnsi="Verdana"/>
                <w:lang w:val="en-GB"/>
              </w:rPr>
            </w:pPr>
            <w:ins w:id="117" w:author="Prempeh Mubashir" w:date="2019-05-21T15:59:00Z">
              <w:r>
                <w:rPr>
                  <w:rFonts w:ascii="Verdana" w:hAnsi="Verdana"/>
                  <w:lang w:val="en-GB"/>
                </w:rPr>
                <w:t>-VEP</w:t>
              </w:r>
            </w:ins>
          </w:p>
          <w:p w14:paraId="7E7F6F13" w14:textId="2F4CAD72" w:rsidR="00EF6D14" w:rsidRDefault="00EF6D14" w:rsidP="00EF6D14">
            <w:pPr>
              <w:rPr>
                <w:ins w:id="118" w:author="Prempeh Mubashir" w:date="2019-05-21T15:59:00Z"/>
                <w:rFonts w:ascii="Verdana" w:hAnsi="Verdana"/>
                <w:lang w:val="en-US"/>
              </w:rPr>
            </w:pPr>
            <w:ins w:id="119" w:author="Prempeh Mubashir" w:date="2019-05-21T15:59:00Z">
              <w:r>
                <w:rPr>
                  <w:rFonts w:ascii="Verdana" w:hAnsi="Verdana"/>
                  <w:lang w:val="en-GB"/>
                </w:rPr>
                <w:t>-</w:t>
              </w:r>
              <w:r w:rsidRPr="00762775">
                <w:rPr>
                  <w:rFonts w:ascii="Verdana" w:hAnsi="Verdana"/>
                  <w:lang w:val="en-GB"/>
                </w:rPr>
                <w:t>GWAVA</w:t>
              </w:r>
              <w:r>
                <w:rPr>
                  <w:rFonts w:ascii="Verdana" w:hAnsi="Verdana"/>
                  <w:lang w:val="en-GB"/>
                </w:rPr>
                <w:t xml:space="preserve"> documentation</w:t>
              </w:r>
            </w:ins>
          </w:p>
          <w:p w14:paraId="33E5ABA6" w14:textId="77777777" w:rsidR="00BE06F3" w:rsidRPr="00EF6D14" w:rsidRDefault="00BE06F3" w:rsidP="00EF6D14">
            <w:pPr>
              <w:rPr>
                <w:rFonts w:ascii="Verdana" w:hAnsi="Verdana"/>
                <w:lang w:val="en-US"/>
                <w:rPrChange w:id="120" w:author="Prempeh Mubashir" w:date="2019-05-21T15:59:00Z">
                  <w:rPr>
                    <w:rFonts w:ascii="Verdana" w:hAnsi="Verdana"/>
                    <w:lang w:val="en-US"/>
                  </w:rPr>
                </w:rPrChange>
              </w:rPr>
              <w:pPrChange w:id="121" w:author="Prempeh Mubashir" w:date="2019-05-21T15:59:00Z">
                <w:pPr/>
              </w:pPrChange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40A92600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ins w:id="122" w:author="Prempeh Mubashir" w:date="2019-05-21T16:02:00Z">
              <w:r w:rsidR="00C82A30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43.4 h</w:t>
              </w:r>
            </w:ins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123" w:author="Prempeh Mubashir" w:date="2019-05-21T16:02:00Z">
              <w:r w:rsidR="00C82A30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18</w:t>
              </w:r>
              <w:r w:rsidR="00FF2481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-05-2019</w:t>
              </w:r>
            </w:ins>
            <w:bookmarkStart w:id="124" w:name="_GoBack"/>
            <w:bookmarkEnd w:id="124"/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E9A3D03"/>
    <w:multiLevelType w:val="hybridMultilevel"/>
    <w:tmpl w:val="A0AC6876"/>
    <w:lvl w:ilvl="0" w:tplc="C30ADC9A">
      <w:start w:val="17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0561"/>
    <w:multiLevelType w:val="hybridMultilevel"/>
    <w:tmpl w:val="037E3D38"/>
    <w:lvl w:ilvl="0" w:tplc="D934272A">
      <w:start w:val="17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C0EBC"/>
    <w:multiLevelType w:val="hybridMultilevel"/>
    <w:tmpl w:val="91E6BF06"/>
    <w:lvl w:ilvl="0" w:tplc="1442AF2A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612B"/>
    <w:multiLevelType w:val="hybridMultilevel"/>
    <w:tmpl w:val="98D81628"/>
    <w:lvl w:ilvl="0" w:tplc="996A0C14">
      <w:start w:val="17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B4152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22144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17843"/>
    <w:rsid w:val="007224B9"/>
    <w:rsid w:val="00751381"/>
    <w:rsid w:val="00762775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0A7F"/>
    <w:rsid w:val="008752EE"/>
    <w:rsid w:val="008A1C2B"/>
    <w:rsid w:val="008E33FC"/>
    <w:rsid w:val="008F68BC"/>
    <w:rsid w:val="00911CF0"/>
    <w:rsid w:val="00913A73"/>
    <w:rsid w:val="00921D96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1C0"/>
    <w:rsid w:val="00C116EE"/>
    <w:rsid w:val="00C37AFF"/>
    <w:rsid w:val="00C42667"/>
    <w:rsid w:val="00C7291A"/>
    <w:rsid w:val="00C82A30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02EB"/>
    <w:rsid w:val="00D85C6A"/>
    <w:rsid w:val="00DC2EB8"/>
    <w:rsid w:val="00DF03C3"/>
    <w:rsid w:val="00DF4780"/>
    <w:rsid w:val="00E04B33"/>
    <w:rsid w:val="00E07C11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6D14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2481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6D14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  <w:style w:type="paragraph" w:styleId="ListParagraph">
    <w:name w:val="List Paragraph"/>
    <w:basedOn w:val="Normal"/>
    <w:uiPriority w:val="34"/>
    <w:qFormat/>
    <w:rsid w:val="0071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Props1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8</cp:revision>
  <dcterms:created xsi:type="dcterms:W3CDTF">2019-05-14T08:44:00Z</dcterms:created>
  <dcterms:modified xsi:type="dcterms:W3CDTF">2019-05-21T14:03:00Z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