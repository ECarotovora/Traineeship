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00" w:type="dxa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3"/>
        <w:gridCol w:w="300"/>
        <w:gridCol w:w="1619"/>
        <w:gridCol w:w="5538"/>
      </w:tblGrid>
      <w:tr w:rsidR="00864BC6" w:rsidRPr="0002692B" w14:paraId="7E7F6EF3" w14:textId="77777777" w:rsidTr="00BE06F3">
        <w:tc>
          <w:tcPr>
            <w:tcW w:w="3543" w:type="dxa"/>
            <w:gridSpan w:val="2"/>
            <w:tcBorders>
              <w:right w:val="nil"/>
            </w:tcBorders>
          </w:tcPr>
          <w:p w14:paraId="7E7F6EEC" w14:textId="7E48C4B4" w:rsidR="00864BC6" w:rsidRPr="002A5B28" w:rsidRDefault="00601775">
            <w:pPr>
              <w:pStyle w:val="Heading1"/>
              <w:jc w:val="center"/>
              <w:rPr>
                <w:b w:val="0"/>
                <w:bCs w:val="0"/>
                <w:sz w:val="8"/>
              </w:rPr>
              <w:pPrChange w:id="0" w:author="Prempeh Mubashir" w:date="2019-04-23T15:42:00Z">
                <w:pPr>
                  <w:pStyle w:val="Heading1"/>
                </w:pPr>
              </w:pPrChange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48AF3BFB" wp14:editId="1B01E690">
                  <wp:extent cx="1928191" cy="983974"/>
                  <wp:effectExtent l="0" t="0" r="0" b="6985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628" cy="987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7" w:type="dxa"/>
            <w:gridSpan w:val="2"/>
            <w:tcBorders>
              <w:left w:val="nil"/>
            </w:tcBorders>
          </w:tcPr>
          <w:p w14:paraId="7E7F6EED" w14:textId="77777777" w:rsidR="00864BC6" w:rsidRPr="002A5B28" w:rsidRDefault="00864BC6" w:rsidP="00864BC6">
            <w:pPr>
              <w:rPr>
                <w:sz w:val="16"/>
                <w:szCs w:val="16"/>
              </w:rPr>
            </w:pPr>
          </w:p>
          <w:p w14:paraId="7E7F6EEE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6"/>
              </w:rPr>
            </w:pPr>
            <w:r w:rsidRPr="0040133A">
              <w:rPr>
                <w:rFonts w:ascii="Verdana" w:hAnsi="Verdana"/>
                <w:sz w:val="18"/>
                <w:szCs w:val="16"/>
              </w:rPr>
              <w:t xml:space="preserve">Rijselstraat 5,  8200 Sint -Michiels </w:t>
            </w:r>
          </w:p>
          <w:p w14:paraId="7E7F6EEF" w14:textId="77777777" w:rsidR="00864BC6" w:rsidRPr="0040133A" w:rsidRDefault="00864BC6" w:rsidP="00864BC6">
            <w:pPr>
              <w:rPr>
                <w:rFonts w:ascii="Verdana" w:hAnsi="Verdana"/>
                <w:sz w:val="16"/>
                <w:szCs w:val="16"/>
              </w:rPr>
            </w:pPr>
          </w:p>
          <w:p w14:paraId="7E7F6EF0" w14:textId="5CC77A1B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</w:rPr>
            </w:pPr>
            <w:r w:rsidRPr="0040133A">
              <w:rPr>
                <w:rFonts w:ascii="Verdana" w:hAnsi="Verdana"/>
                <w:sz w:val="18"/>
                <w:szCs w:val="18"/>
              </w:rPr>
              <w:t xml:space="preserve">Tel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12 77  |  Fax </w:t>
            </w:r>
            <w:r w:rsidR="00BE06F3">
              <w:rPr>
                <w:rFonts w:ascii="Verdana" w:hAnsi="Verdana"/>
                <w:sz w:val="18"/>
                <w:szCs w:val="18"/>
              </w:rPr>
              <w:t>++32 (</w:t>
            </w:r>
            <w:r w:rsidRPr="0040133A">
              <w:rPr>
                <w:rFonts w:ascii="Verdana" w:hAnsi="Verdana"/>
                <w:sz w:val="18"/>
                <w:szCs w:val="18"/>
              </w:rPr>
              <w:t>0</w:t>
            </w:r>
            <w:r w:rsidR="00BE06F3">
              <w:rPr>
                <w:rFonts w:ascii="Verdana" w:hAnsi="Verdana"/>
                <w:sz w:val="18"/>
                <w:szCs w:val="18"/>
              </w:rPr>
              <w:t>)</w:t>
            </w:r>
            <w:r w:rsidRPr="0040133A">
              <w:rPr>
                <w:rFonts w:ascii="Verdana" w:hAnsi="Verdana"/>
                <w:sz w:val="18"/>
                <w:szCs w:val="18"/>
              </w:rPr>
              <w:t xml:space="preserve">50 38 11 71  |  </w:t>
            </w:r>
          </w:p>
          <w:p w14:paraId="7E7F6EF1" w14:textId="77777777" w:rsidR="00864BC6" w:rsidRPr="0040133A" w:rsidRDefault="00864BC6" w:rsidP="00864BC6">
            <w:pPr>
              <w:rPr>
                <w:rFonts w:ascii="Verdana" w:hAnsi="Verdana"/>
                <w:sz w:val="18"/>
                <w:szCs w:val="18"/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Email  </w:t>
            </w:r>
            <w:r w:rsidR="009B5948" w:rsidRPr="0040133A">
              <w:rPr>
                <w:rFonts w:ascii="Verdana" w:hAnsi="Verdana"/>
                <w:sz w:val="18"/>
                <w:szCs w:val="18"/>
                <w:lang w:val="en-US"/>
              </w:rPr>
              <w:t>brugge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>@howest.be</w:t>
            </w:r>
            <w:proofErr w:type="gramEnd"/>
            <w:r w:rsidR="0040133A"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 </w:t>
            </w:r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7E7F6EF2" w14:textId="77777777" w:rsidR="00864BC6" w:rsidRPr="00913A73" w:rsidRDefault="00864BC6" w:rsidP="00864BC6">
            <w:pPr>
              <w:rPr>
                <w:lang w:val="en-US"/>
              </w:rPr>
            </w:pPr>
            <w:proofErr w:type="gramStart"/>
            <w:r w:rsidRPr="0040133A">
              <w:rPr>
                <w:rFonts w:ascii="Verdana" w:hAnsi="Verdana"/>
                <w:sz w:val="18"/>
                <w:szCs w:val="18"/>
                <w:lang w:val="en-US"/>
              </w:rPr>
              <w:t xml:space="preserve">Website  </w:t>
            </w:r>
            <w:r w:rsidRPr="0040133A">
              <w:rPr>
                <w:rFonts w:ascii="Verdana" w:hAnsi="Verdana"/>
                <w:bCs/>
                <w:sz w:val="18"/>
                <w:szCs w:val="18"/>
                <w:lang w:val="en-US"/>
              </w:rPr>
              <w:t>www.howest.be</w:t>
            </w:r>
            <w:proofErr w:type="gramEnd"/>
          </w:p>
        </w:tc>
      </w:tr>
      <w:tr w:rsidR="00F50492" w:rsidRPr="00C921A6" w14:paraId="7E7F6EF9" w14:textId="77777777" w:rsidTr="002A5B28">
        <w:tc>
          <w:tcPr>
            <w:tcW w:w="10700" w:type="dxa"/>
            <w:gridSpan w:val="4"/>
          </w:tcPr>
          <w:p w14:paraId="4FF0A891" w14:textId="7F6FC309" w:rsidR="00BE06F3" w:rsidRPr="00AA1C70" w:rsidRDefault="00B61D89" w:rsidP="00BE06F3">
            <w:pPr>
              <w:tabs>
                <w:tab w:val="center" w:pos="5268"/>
                <w:tab w:val="right" w:pos="10536"/>
              </w:tabs>
              <w:jc w:val="center"/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>Advanced Bachelor</w:t>
            </w:r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of Bioinformatics -</w:t>
            </w:r>
            <w:r w:rsidR="0040133A" w:rsidRPr="00601775">
              <w:rPr>
                <w:rFonts w:ascii="Verdana" w:hAnsi="Verdana"/>
                <w:b/>
                <w:smallCaps/>
                <w:sz w:val="22"/>
                <w:szCs w:val="22"/>
                <w:lang w:val="en-GB"/>
              </w:rPr>
              <w:t xml:space="preserve">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TRAINEESHIP</w:t>
            </w:r>
            <w:r w:rsidR="00777861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Academic year 20</w:t>
            </w:r>
            <w:ins w:id="1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18</w:t>
              </w:r>
            </w:ins>
            <w:del w:id="2" w:author="Prempeh Mubashir" w:date="2019-04-22T16:52:00Z">
              <w:r w:rsidR="00777861" w:rsidDel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delText xml:space="preserve"> </w:delText>
              </w:r>
            </w:del>
            <w:r w:rsidR="00C921A6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  </w:t>
            </w:r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>–</w:t>
            </w:r>
            <w:r w:rsidR="00BE06F3" w:rsidRPr="00AA1C70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20</w:t>
            </w:r>
            <w:ins w:id="3" w:author="Prempeh Mubashir" w:date="2019-04-22T16:52:00Z">
              <w:r w:rsidR="00D41376">
                <w:rPr>
                  <w:rFonts w:ascii="Verdana" w:hAnsi="Verdana"/>
                  <w:b/>
                  <w:smallCaps/>
                  <w:sz w:val="22"/>
                  <w:szCs w:val="22"/>
                  <w:lang w:val="en-US"/>
                </w:rPr>
                <w:t>19</w:t>
              </w:r>
            </w:ins>
            <w:r w:rsidR="00777861">
              <w:rPr>
                <w:rFonts w:ascii="Verdana" w:hAnsi="Verdana"/>
                <w:b/>
                <w:smallCaps/>
                <w:sz w:val="22"/>
                <w:szCs w:val="22"/>
                <w:lang w:val="en-US"/>
              </w:rPr>
              <w:t xml:space="preserve"> </w:t>
            </w:r>
          </w:p>
          <w:p w14:paraId="63590675" w14:textId="3F5C9707" w:rsidR="00BE06F3" w:rsidRPr="00AA1C70" w:rsidRDefault="00BE06F3" w:rsidP="00BE06F3">
            <w:pPr>
              <w:tabs>
                <w:tab w:val="left" w:pos="9180"/>
              </w:tabs>
              <w:jc w:val="center"/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</w:pP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Registration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of the w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ork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carried out</w:t>
            </w:r>
            <w:r w:rsidR="00C921A6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 </w:t>
            </w:r>
            <w:r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during </w:t>
            </w:r>
            <w:r w:rsidR="00C921A6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 xml:space="preserve">the </w:t>
            </w:r>
            <w:r w:rsidR="00777861" w:rsidRPr="00AA1C70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t</w:t>
            </w:r>
            <w:r w:rsidR="00777861">
              <w:rPr>
                <w:rFonts w:ascii="Verdana" w:hAnsi="Verdana"/>
                <w:b/>
                <w:smallCaps/>
                <w:color w:val="800000"/>
                <w:sz w:val="28"/>
                <w:szCs w:val="28"/>
                <w:lang w:val="en-US"/>
              </w:rPr>
              <w:t>raineeship</w:t>
            </w:r>
          </w:p>
          <w:p w14:paraId="7E7F6EF6" w14:textId="77777777" w:rsidR="00F50492" w:rsidRPr="00601775" w:rsidRDefault="00F50492" w:rsidP="002A5B28">
            <w:pPr>
              <w:tabs>
                <w:tab w:val="left" w:pos="9180"/>
              </w:tabs>
              <w:jc w:val="center"/>
              <w:rPr>
                <w:rFonts w:ascii="Verdana" w:hAnsi="Verdana"/>
                <w:sz w:val="16"/>
                <w:szCs w:val="16"/>
                <w:lang w:val="en-GB"/>
              </w:rPr>
            </w:pPr>
          </w:p>
          <w:p w14:paraId="7E7F6EF7" w14:textId="1FA9DF0D" w:rsidR="00F50492" w:rsidRPr="00601775" w:rsidRDefault="00F50492" w:rsidP="002A5B28">
            <w:pPr>
              <w:tabs>
                <w:tab w:val="left" w:pos="6225"/>
              </w:tabs>
              <w:rPr>
                <w:rFonts w:ascii="Verdana" w:hAnsi="Verdana"/>
                <w:lang w:val="en-GB"/>
              </w:rPr>
            </w:pPr>
            <w:r w:rsidRPr="00601775">
              <w:rPr>
                <w:rFonts w:ascii="Verdana" w:hAnsi="Verdana"/>
                <w:sz w:val="22"/>
                <w:lang w:val="en-GB"/>
              </w:rPr>
              <w:tab/>
            </w:r>
            <w:r w:rsidRPr="00601775">
              <w:rPr>
                <w:rFonts w:ascii="Verdana" w:hAnsi="Verdana"/>
                <w:b/>
                <w:sz w:val="22"/>
                <w:lang w:val="en-GB"/>
              </w:rPr>
              <w:t>Week</w:t>
            </w:r>
            <w:r w:rsidRPr="00601775">
              <w:rPr>
                <w:rFonts w:ascii="Verdana" w:hAnsi="Verdana"/>
                <w:lang w:val="en-GB"/>
              </w:rPr>
              <w:t>:</w:t>
            </w:r>
            <w:ins w:id="4" w:author="Prempeh Mubashir" w:date="2019-04-22T16:52:00Z">
              <w:r w:rsidR="00D41376">
                <w:rPr>
                  <w:rFonts w:ascii="Verdana" w:hAnsi="Verdana"/>
                  <w:lang w:val="en-GB"/>
                </w:rPr>
                <w:t>2</w:t>
              </w:r>
            </w:ins>
          </w:p>
          <w:p w14:paraId="7E7F6EF8" w14:textId="77777777" w:rsidR="00CC7B1D" w:rsidRPr="00601775" w:rsidRDefault="00CC7B1D" w:rsidP="002A5B28">
            <w:pPr>
              <w:tabs>
                <w:tab w:val="left" w:pos="6225"/>
              </w:tabs>
              <w:rPr>
                <w:lang w:val="en-GB"/>
              </w:rPr>
            </w:pPr>
          </w:p>
        </w:tc>
      </w:tr>
      <w:tr w:rsidR="00F50492" w:rsidRPr="0002692B" w14:paraId="7E7F6EFC" w14:textId="77777777" w:rsidTr="002A5B28">
        <w:tc>
          <w:tcPr>
            <w:tcW w:w="10700" w:type="dxa"/>
            <w:gridSpan w:val="4"/>
          </w:tcPr>
          <w:p w14:paraId="1E6DC7AA" w14:textId="16086C5E" w:rsidR="00BE06F3" w:rsidRPr="00AA1C70" w:rsidRDefault="00BE06F3" w:rsidP="00BE06F3">
            <w:pPr>
              <w:tabs>
                <w:tab w:val="left" w:pos="5220"/>
              </w:tabs>
              <w:spacing w:line="360" w:lineRule="auto"/>
              <w:rPr>
                <w:rFonts w:ascii="Verdana" w:hAnsi="Verdana"/>
                <w:sz w:val="22"/>
                <w:lang w:val="de-DE"/>
              </w:rPr>
            </w:pPr>
            <w:r w:rsidRPr="00AA1C70">
              <w:rPr>
                <w:rFonts w:ascii="Verdana" w:hAnsi="Verdana"/>
                <w:b/>
                <w:sz w:val="22"/>
                <w:lang w:val="de-DE"/>
              </w:rPr>
              <w:t>Trainee:</w:t>
            </w:r>
            <w:ins w:id="5" w:author="Prempeh Mubashir" w:date="2019-04-17T09:14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>Prempeh Mubashir</w:t>
              </w:r>
            </w:ins>
            <w:r w:rsidRPr="00AA1C70">
              <w:rPr>
                <w:rFonts w:ascii="Verdana" w:hAnsi="Verdana"/>
                <w:sz w:val="22"/>
                <w:lang w:val="de-DE"/>
              </w:rPr>
              <w:tab/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Work placement:</w:t>
            </w:r>
            <w:r w:rsidRPr="00AA1C70">
              <w:rPr>
                <w:rFonts w:ascii="Verdana" w:hAnsi="Verdana"/>
                <w:sz w:val="22"/>
                <w:lang w:val="de-DE"/>
              </w:rPr>
              <w:t xml:space="preserve"> </w:t>
            </w:r>
            <w:ins w:id="6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>Dept. Bioinformatics</w:t>
              </w:r>
            </w:ins>
            <w:ins w:id="7" w:author="Prempeh Mubashir" w:date="2019-04-17T09:15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African Information Center</w:t>
              </w:r>
            </w:ins>
            <w:ins w:id="8" w:author="Prempeh Mubashir" w:date="2019-04-17T09:14:00Z">
              <w:r w:rsidR="00230BF9">
                <w:rPr>
                  <w:rFonts w:ascii="Verdana" w:hAnsi="Verdana"/>
                  <w:sz w:val="22"/>
                  <w:lang w:val="de-DE"/>
                </w:rPr>
                <w:t xml:space="preserve"> </w:t>
              </w:r>
            </w:ins>
          </w:p>
          <w:p w14:paraId="511169D3" w14:textId="77777777" w:rsidR="00230BF9" w:rsidRDefault="00777861" w:rsidP="00BE06F3">
            <w:pPr>
              <w:tabs>
                <w:tab w:val="left" w:pos="5200"/>
              </w:tabs>
              <w:spacing w:line="360" w:lineRule="auto"/>
              <w:rPr>
                <w:ins w:id="9" w:author="Prempeh Mubashir" w:date="2019-04-17T09:16:00Z"/>
                <w:rFonts w:ascii="Verdana" w:hAnsi="Verdana"/>
                <w:b/>
                <w:sz w:val="22"/>
                <w:lang w:val="de-DE"/>
              </w:rPr>
            </w:pPr>
            <w:r>
              <w:rPr>
                <w:rFonts w:ascii="Verdana" w:hAnsi="Verdana"/>
                <w:b/>
                <w:sz w:val="22"/>
                <w:lang w:val="de-DE"/>
              </w:rPr>
              <w:t xml:space="preserve">External </w:t>
            </w:r>
            <w:r w:rsidR="00C921A6">
              <w:rPr>
                <w:rFonts w:ascii="Verdana" w:hAnsi="Verdana"/>
                <w:b/>
                <w:sz w:val="22"/>
                <w:lang w:val="de-DE"/>
              </w:rPr>
              <w:t>t</w:t>
            </w:r>
            <w:r>
              <w:rPr>
                <w:rFonts w:ascii="Verdana" w:hAnsi="Verdana"/>
                <w:b/>
                <w:sz w:val="22"/>
                <w:lang w:val="de-DE"/>
              </w:rPr>
              <w:t>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>
              <w:rPr>
                <w:rFonts w:ascii="Verdana" w:hAnsi="Verdana"/>
                <w:b/>
                <w:sz w:val="22"/>
                <w:lang w:val="de-DE"/>
              </w:rPr>
              <w:t xml:space="preserve"> supervisor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>:</w:t>
            </w:r>
            <w:ins w:id="10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Fourie Joubert</w:t>
              </w:r>
            </w:ins>
          </w:p>
          <w:p w14:paraId="7E7F6EFB" w14:textId="38A946E4" w:rsidR="00F50492" w:rsidRPr="00601775" w:rsidRDefault="00BE06F3" w:rsidP="00BE06F3">
            <w:pPr>
              <w:tabs>
                <w:tab w:val="left" w:pos="5200"/>
              </w:tabs>
              <w:spacing w:line="360" w:lineRule="auto"/>
              <w:rPr>
                <w:rFonts w:ascii="Verdana" w:hAnsi="Verdana"/>
                <w:lang w:val="en-GB"/>
              </w:rPr>
            </w:pPr>
            <w:del w:id="11" w:author="Prempeh Mubashir" w:date="2019-04-17T09:16:00Z">
              <w:r w:rsidRPr="00AA1C70" w:rsidDel="00230BF9">
                <w:rPr>
                  <w:rFonts w:ascii="Verdana" w:hAnsi="Verdana"/>
                  <w:sz w:val="22"/>
                  <w:lang w:val="de-DE"/>
                </w:rPr>
                <w:tab/>
              </w:r>
            </w:del>
            <w:r w:rsidRPr="00AA1C70">
              <w:rPr>
                <w:rFonts w:ascii="Verdana" w:hAnsi="Verdana"/>
                <w:b/>
                <w:sz w:val="22"/>
                <w:lang w:val="de-DE"/>
              </w:rPr>
              <w:t>Trainee</w:t>
            </w:r>
            <w:r w:rsidR="00A93C32">
              <w:rPr>
                <w:rFonts w:ascii="Verdana" w:hAnsi="Verdana"/>
                <w:b/>
                <w:sz w:val="22"/>
                <w:lang w:val="de-DE"/>
              </w:rPr>
              <w:t>ship</w:t>
            </w:r>
            <w:r w:rsidRPr="00AA1C70">
              <w:rPr>
                <w:rFonts w:ascii="Verdana" w:hAnsi="Verdana"/>
                <w:b/>
                <w:sz w:val="22"/>
                <w:lang w:val="de-DE"/>
              </w:rPr>
              <w:t xml:space="preserve"> supervisor (HOWEST):</w:t>
            </w:r>
            <w:ins w:id="12" w:author="Prempeh Mubashir" w:date="2019-04-17T09:15:00Z">
              <w:r w:rsidR="00230BF9">
                <w:rPr>
                  <w:rFonts w:ascii="Verdana" w:hAnsi="Verdana"/>
                  <w:b/>
                  <w:sz w:val="22"/>
                  <w:lang w:val="de-DE"/>
                </w:rPr>
                <w:t xml:space="preserve"> J. Decuyper</w:t>
              </w:r>
            </w:ins>
          </w:p>
        </w:tc>
      </w:tr>
      <w:tr w:rsidR="00BE06F3" w14:paraId="7E7F6F00" w14:textId="77777777" w:rsidTr="00BE06F3">
        <w:tc>
          <w:tcPr>
            <w:tcW w:w="3243" w:type="dxa"/>
          </w:tcPr>
          <w:p w14:paraId="7E7F6EFD" w14:textId="21661786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Day</w:t>
            </w:r>
          </w:p>
        </w:tc>
        <w:tc>
          <w:tcPr>
            <w:tcW w:w="1919" w:type="dxa"/>
            <w:gridSpan w:val="2"/>
          </w:tcPr>
          <w:p w14:paraId="7E7F6EFE" w14:textId="02A6916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From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…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AA1C70">
              <w:rPr>
                <w:rFonts w:ascii="Verdana" w:hAnsi="Verdana"/>
                <w:b/>
                <w:sz w:val="22"/>
                <w:szCs w:val="22"/>
              </w:rPr>
              <w:t>till</w:t>
            </w:r>
            <w:r w:rsidR="00C921A6">
              <w:rPr>
                <w:rFonts w:ascii="Verdana" w:hAnsi="Verdana"/>
                <w:b/>
                <w:sz w:val="22"/>
                <w:szCs w:val="22"/>
              </w:rPr>
              <w:t xml:space="preserve"> …</w:t>
            </w:r>
          </w:p>
        </w:tc>
        <w:tc>
          <w:tcPr>
            <w:tcW w:w="5538" w:type="dxa"/>
          </w:tcPr>
          <w:p w14:paraId="7E7F6EFF" w14:textId="24CE3BAE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Kind of activity</w:t>
            </w:r>
          </w:p>
        </w:tc>
      </w:tr>
      <w:tr w:rsidR="00BE06F3" w:rsidRPr="00D41376" w14:paraId="7E7F6F04" w14:textId="77777777" w:rsidTr="00BE06F3">
        <w:trPr>
          <w:trHeight w:val="1814"/>
        </w:trPr>
        <w:tc>
          <w:tcPr>
            <w:tcW w:w="3243" w:type="dxa"/>
          </w:tcPr>
          <w:p w14:paraId="7E7F6F01" w14:textId="56F3E2F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Monday</w:t>
            </w:r>
          </w:p>
        </w:tc>
        <w:tc>
          <w:tcPr>
            <w:tcW w:w="1919" w:type="dxa"/>
            <w:gridSpan w:val="2"/>
          </w:tcPr>
          <w:p w14:paraId="44CE4706" w14:textId="77777777" w:rsidR="00BE06F3" w:rsidRDefault="00D41376" w:rsidP="00BE06F3">
            <w:pPr>
              <w:rPr>
                <w:ins w:id="13" w:author="Prempeh Mubashir" w:date="2019-04-22T16:52:00Z"/>
                <w:rFonts w:ascii="Verdana" w:hAnsi="Verdana"/>
              </w:rPr>
            </w:pPr>
            <w:ins w:id="14" w:author="Prempeh Mubashir" w:date="2019-04-22T16:52:00Z">
              <w:r>
                <w:rPr>
                  <w:rFonts w:ascii="Verdana" w:hAnsi="Verdana"/>
                </w:rPr>
                <w:t>22</w:t>
              </w:r>
            </w:ins>
            <w:ins w:id="15" w:author="Prempeh Mubashir" w:date="2019-04-17T09:16:00Z">
              <w:r w:rsidR="00230BF9">
                <w:rPr>
                  <w:rFonts w:ascii="Verdana" w:hAnsi="Verdana"/>
                </w:rPr>
                <w:t>-04</w:t>
              </w:r>
            </w:ins>
          </w:p>
          <w:p w14:paraId="7E7F6F02" w14:textId="476237BF" w:rsidR="00D41376" w:rsidRPr="0040133A" w:rsidRDefault="00D41376" w:rsidP="00BE06F3">
            <w:pPr>
              <w:rPr>
                <w:rFonts w:ascii="Verdana" w:hAnsi="Verdana"/>
              </w:rPr>
            </w:pPr>
            <w:ins w:id="16" w:author="Prempeh Mubashir" w:date="2019-04-22T16:52:00Z">
              <w:r>
                <w:rPr>
                  <w:rFonts w:ascii="Verdana" w:hAnsi="Verdana"/>
                </w:rPr>
                <w:t>9.</w:t>
              </w:r>
            </w:ins>
            <w:ins w:id="17" w:author="Prempeh Mubashir" w:date="2019-04-22T16:53:00Z">
              <w:r>
                <w:rPr>
                  <w:rFonts w:ascii="Verdana" w:hAnsi="Verdana"/>
                </w:rPr>
                <w:t>30am – 17.00</w:t>
              </w:r>
            </w:ins>
          </w:p>
        </w:tc>
        <w:tc>
          <w:tcPr>
            <w:tcW w:w="5538" w:type="dxa"/>
          </w:tcPr>
          <w:p w14:paraId="1F023C44" w14:textId="77777777" w:rsidR="00BE06F3" w:rsidRDefault="00D41376" w:rsidP="00BE06F3">
            <w:pPr>
              <w:rPr>
                <w:ins w:id="18" w:author="Prempeh Mubashir" w:date="2019-04-22T16:54:00Z"/>
                <w:rFonts w:ascii="Verdana" w:hAnsi="Verdana"/>
                <w:lang w:val="en-GB"/>
              </w:rPr>
            </w:pPr>
            <w:ins w:id="19" w:author="Prempeh Mubashir" w:date="2019-04-22T16:53:00Z">
              <w:r w:rsidRPr="00D41376">
                <w:rPr>
                  <w:rFonts w:ascii="Verdana" w:hAnsi="Verdana"/>
                  <w:lang w:val="en-GB"/>
                  <w:rPrChange w:id="20" w:author="Prempeh Mubashir" w:date="2019-04-22T16:54:00Z">
                    <w:rPr>
                      <w:rFonts w:ascii="Verdana" w:hAnsi="Verdana"/>
                    </w:rPr>
                  </w:rPrChange>
                </w:rPr>
                <w:t xml:space="preserve">- Check </w:t>
              </w:r>
            </w:ins>
            <w:ins w:id="21" w:author="Prempeh Mubashir" w:date="2019-04-22T16:54:00Z">
              <w:r w:rsidRPr="00D41376">
                <w:rPr>
                  <w:rFonts w:ascii="Verdana" w:hAnsi="Verdana"/>
                  <w:lang w:val="en-GB"/>
                  <w:rPrChange w:id="22" w:author="Prempeh Mubashir" w:date="2019-04-22T16:54:00Z">
                    <w:rPr>
                      <w:rFonts w:ascii="Verdana" w:hAnsi="Verdana"/>
                    </w:rPr>
                  </w:rPrChange>
                </w:rPr>
                <w:t>MultiQC files from a</w:t>
              </w:r>
              <w:r>
                <w:rPr>
                  <w:rFonts w:ascii="Verdana" w:hAnsi="Verdana"/>
                  <w:lang w:val="en-GB"/>
                </w:rPr>
                <w:t>ll the samples</w:t>
              </w:r>
            </w:ins>
          </w:p>
          <w:p w14:paraId="4A64490A" w14:textId="77777777" w:rsidR="00D41376" w:rsidRDefault="00D41376" w:rsidP="00BE06F3">
            <w:pPr>
              <w:rPr>
                <w:ins w:id="23" w:author="Prempeh Mubashir" w:date="2019-04-22T16:54:00Z"/>
                <w:rFonts w:ascii="Verdana" w:hAnsi="Verdana"/>
                <w:lang w:val="en-GB"/>
              </w:rPr>
            </w:pPr>
            <w:ins w:id="24" w:author="Prempeh Mubashir" w:date="2019-04-22T16:54:00Z">
              <w:r>
                <w:rPr>
                  <w:rFonts w:ascii="Verdana" w:hAnsi="Verdana"/>
                  <w:lang w:val="en-GB"/>
                </w:rPr>
                <w:t xml:space="preserve">- Work on Linux script for </w:t>
              </w:r>
              <w:proofErr w:type="spellStart"/>
              <w:r>
                <w:rPr>
                  <w:rFonts w:ascii="Verdana" w:hAnsi="Verdana"/>
                  <w:lang w:val="en-GB"/>
                </w:rPr>
                <w:t>FastX</w:t>
              </w:r>
              <w:proofErr w:type="spellEnd"/>
            </w:ins>
          </w:p>
          <w:p w14:paraId="5BFF9461" w14:textId="77777777" w:rsidR="00D41376" w:rsidRDefault="00D41376" w:rsidP="00BE06F3">
            <w:pPr>
              <w:rPr>
                <w:ins w:id="25" w:author="Prempeh Mubashir" w:date="2019-04-22T16:55:00Z"/>
                <w:rFonts w:ascii="Verdana" w:hAnsi="Verdana"/>
                <w:lang w:val="en-GB"/>
              </w:rPr>
            </w:pPr>
            <w:ins w:id="26" w:author="Prempeh Mubashir" w:date="2019-04-22T16:54:00Z">
              <w:r>
                <w:rPr>
                  <w:rFonts w:ascii="Verdana" w:hAnsi="Verdana"/>
                  <w:lang w:val="en-GB"/>
                </w:rPr>
                <w:t>- Watch GATK videos</w:t>
              </w:r>
            </w:ins>
            <w:ins w:id="27" w:author="Prempeh Mubashir" w:date="2019-04-22T16:55:00Z">
              <w:r>
                <w:rPr>
                  <w:rFonts w:ascii="Verdana" w:hAnsi="Verdana"/>
                  <w:lang w:val="en-GB"/>
                </w:rPr>
                <w:t xml:space="preserve"> </w:t>
              </w:r>
            </w:ins>
          </w:p>
          <w:p w14:paraId="76FC0B2F" w14:textId="77777777" w:rsidR="00D41376" w:rsidRDefault="00D41376" w:rsidP="00BE06F3">
            <w:pPr>
              <w:rPr>
                <w:ins w:id="28" w:author="Prempeh Mubashir" w:date="2019-04-22T16:55:00Z"/>
                <w:rFonts w:ascii="Verdana" w:hAnsi="Verdana"/>
                <w:lang w:val="en-GB"/>
              </w:rPr>
            </w:pPr>
            <w:ins w:id="29" w:author="Prempeh Mubashir" w:date="2019-04-22T16:55:00Z">
              <w:r>
                <w:rPr>
                  <w:rFonts w:ascii="Verdana" w:hAnsi="Verdana"/>
                  <w:lang w:val="en-GB"/>
                </w:rPr>
                <w:t>- Study BBCBIO pipeline</w:t>
              </w:r>
            </w:ins>
          </w:p>
          <w:p w14:paraId="7E7F6F03" w14:textId="35735439" w:rsidR="00D41376" w:rsidRPr="00D41376" w:rsidRDefault="00D41376" w:rsidP="00BE06F3">
            <w:pPr>
              <w:rPr>
                <w:rFonts w:ascii="Verdana" w:hAnsi="Verdana"/>
                <w:lang w:val="en-GB"/>
                <w:rPrChange w:id="30" w:author="Prempeh Mubashir" w:date="2019-04-22T16:54:00Z">
                  <w:rPr>
                    <w:rFonts w:ascii="Verdana" w:hAnsi="Verdana"/>
                  </w:rPr>
                </w:rPrChange>
              </w:rPr>
            </w:pPr>
            <w:ins w:id="31" w:author="Prempeh Mubashir" w:date="2019-04-22T16:55:00Z">
              <w:r>
                <w:rPr>
                  <w:rFonts w:ascii="Verdana" w:hAnsi="Verdana"/>
                  <w:lang w:val="en-GB"/>
                </w:rPr>
                <w:t>- Blog</w:t>
              </w:r>
            </w:ins>
          </w:p>
        </w:tc>
      </w:tr>
      <w:tr w:rsidR="00BE06F3" w:rsidRPr="003C17C6" w14:paraId="7E7F6F08" w14:textId="77777777" w:rsidTr="00BE06F3">
        <w:trPr>
          <w:trHeight w:val="1814"/>
        </w:trPr>
        <w:tc>
          <w:tcPr>
            <w:tcW w:w="3243" w:type="dxa"/>
          </w:tcPr>
          <w:p w14:paraId="7E7F6F05" w14:textId="055659FC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Tuesday</w:t>
            </w:r>
          </w:p>
        </w:tc>
        <w:tc>
          <w:tcPr>
            <w:tcW w:w="1919" w:type="dxa"/>
            <w:gridSpan w:val="2"/>
          </w:tcPr>
          <w:p w14:paraId="55607B53" w14:textId="77777777" w:rsidR="00230BF9" w:rsidRDefault="002557E7" w:rsidP="00BE06F3">
            <w:pPr>
              <w:rPr>
                <w:ins w:id="32" w:author="Prempeh Mubashir" w:date="2019-04-23T15:41:00Z"/>
                <w:rFonts w:ascii="Verdana" w:hAnsi="Verdana"/>
              </w:rPr>
            </w:pPr>
            <w:ins w:id="33" w:author="Prempeh Mubashir" w:date="2019-04-23T15:41:00Z">
              <w:r>
                <w:rPr>
                  <w:rFonts w:ascii="Verdana" w:hAnsi="Verdana"/>
                </w:rPr>
                <w:t>23-04</w:t>
              </w:r>
            </w:ins>
          </w:p>
          <w:p w14:paraId="0B37FEBC" w14:textId="309A1A1D" w:rsidR="002557E7" w:rsidRDefault="002557E7" w:rsidP="00BE06F3">
            <w:pPr>
              <w:rPr>
                <w:ins w:id="34" w:author="Prempeh Mubashir" w:date="2019-04-23T15:41:00Z"/>
                <w:rFonts w:ascii="Verdana" w:hAnsi="Verdana"/>
              </w:rPr>
            </w:pPr>
            <w:ins w:id="35" w:author="Prempeh Mubashir" w:date="2019-04-23T15:41:00Z">
              <w:r>
                <w:rPr>
                  <w:rFonts w:ascii="Verdana" w:hAnsi="Verdana"/>
                </w:rPr>
                <w:t xml:space="preserve">7.45am – </w:t>
              </w:r>
            </w:ins>
          </w:p>
          <w:p w14:paraId="7E7F6F06" w14:textId="6E0C87BC" w:rsidR="002557E7" w:rsidRPr="0040133A" w:rsidRDefault="0017112F" w:rsidP="00BE06F3">
            <w:pPr>
              <w:rPr>
                <w:rFonts w:ascii="Verdana" w:hAnsi="Verdana"/>
              </w:rPr>
            </w:pPr>
            <w:ins w:id="36" w:author="Prempeh Mubashir" w:date="2019-04-23T18:02:00Z">
              <w:r>
                <w:rPr>
                  <w:rFonts w:ascii="Verdana" w:hAnsi="Verdana"/>
                </w:rPr>
                <w:t>18.00</w:t>
              </w:r>
            </w:ins>
            <w:ins w:id="37" w:author="Prempeh Mubashir" w:date="2019-04-23T15:43:00Z">
              <w:r w:rsidR="005774CE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627DABE1" w14:textId="718E5EE6" w:rsidR="00D41376" w:rsidRDefault="00D41376" w:rsidP="00D41376">
            <w:pPr>
              <w:rPr>
                <w:ins w:id="38" w:author="Prempeh Mubashir" w:date="2019-04-22T16:56:00Z"/>
                <w:rFonts w:ascii="Verdana" w:hAnsi="Verdana"/>
                <w:lang w:val="en-GB"/>
              </w:rPr>
            </w:pPr>
            <w:ins w:id="39" w:author="Prempeh Mubashir" w:date="2019-04-22T16:55:00Z">
              <w:r>
                <w:rPr>
                  <w:rFonts w:ascii="Verdana" w:hAnsi="Verdana"/>
                  <w:lang w:val="en-GB"/>
                </w:rPr>
                <w:t>-Sci</w:t>
              </w:r>
            </w:ins>
            <w:ins w:id="40" w:author="Prempeh Mubashir" w:date="2019-04-30T14:32:00Z">
              <w:r w:rsidR="0002692B">
                <w:rPr>
                  <w:rFonts w:ascii="Verdana" w:hAnsi="Verdana"/>
                  <w:lang w:val="en-GB"/>
                </w:rPr>
                <w:t>N</w:t>
              </w:r>
            </w:ins>
            <w:ins w:id="41" w:author="Prempeh Mubashir" w:date="2019-04-22T16:55:00Z">
              <w:r>
                <w:rPr>
                  <w:rFonts w:ascii="Verdana" w:hAnsi="Verdana"/>
                  <w:lang w:val="en-GB"/>
                </w:rPr>
                <w:t>ote</w:t>
              </w:r>
            </w:ins>
            <w:ins w:id="42" w:author="Prempeh Mubashir" w:date="2019-04-22T16:56:00Z">
              <w:r w:rsidR="003C17C6">
                <w:rPr>
                  <w:rFonts w:ascii="Verdana" w:hAnsi="Verdana"/>
                  <w:lang w:val="en-GB"/>
                </w:rPr>
                <w:t xml:space="preserve"> “Experiment 2” modification</w:t>
              </w:r>
            </w:ins>
          </w:p>
          <w:p w14:paraId="52E783BC" w14:textId="7BA722E2" w:rsidR="003C17C6" w:rsidRDefault="003C17C6" w:rsidP="00D41376">
            <w:pPr>
              <w:rPr>
                <w:ins w:id="43" w:author="Prempeh Mubashir" w:date="2019-04-22T16:56:00Z"/>
                <w:rFonts w:ascii="Verdana" w:hAnsi="Verdana"/>
                <w:lang w:val="en-GB"/>
              </w:rPr>
            </w:pPr>
            <w:ins w:id="44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Abstract correction </w:t>
              </w:r>
            </w:ins>
          </w:p>
          <w:p w14:paraId="55F22D10" w14:textId="6D185717" w:rsidR="003C17C6" w:rsidRDefault="003C17C6" w:rsidP="00D41376">
            <w:pPr>
              <w:rPr>
                <w:ins w:id="45" w:author="Prempeh Mubashir" w:date="2019-04-22T16:56:00Z"/>
                <w:rFonts w:ascii="Verdana" w:hAnsi="Verdana"/>
                <w:lang w:val="en-GB"/>
              </w:rPr>
            </w:pPr>
            <w:ins w:id="46" w:author="Prempeh Mubashir" w:date="2019-04-22T16:56:00Z">
              <w:r>
                <w:rPr>
                  <w:rFonts w:ascii="Verdana" w:hAnsi="Verdana"/>
                  <w:lang w:val="en-GB"/>
                </w:rPr>
                <w:t xml:space="preserve">- Trimming </w:t>
              </w:r>
            </w:ins>
          </w:p>
          <w:p w14:paraId="59D1EC97" w14:textId="2842A461" w:rsidR="003C17C6" w:rsidRDefault="003C17C6">
            <w:pPr>
              <w:rPr>
                <w:ins w:id="47" w:author="Prempeh Mubashir" w:date="2019-04-23T15:41:00Z"/>
                <w:rFonts w:ascii="Verdana" w:hAnsi="Verdana"/>
                <w:lang w:val="en-GB"/>
              </w:rPr>
            </w:pPr>
            <w:ins w:id="48" w:author="Prempeh Mubashir" w:date="2019-04-22T16:56:00Z">
              <w:r>
                <w:rPr>
                  <w:rFonts w:ascii="Verdana" w:hAnsi="Verdana"/>
                  <w:lang w:val="en-GB"/>
                </w:rPr>
                <w:t>- Multiqc</w:t>
              </w:r>
            </w:ins>
          </w:p>
          <w:p w14:paraId="1FA8D656" w14:textId="5B0BC3D2" w:rsidR="002557E7" w:rsidRDefault="002557E7">
            <w:pPr>
              <w:rPr>
                <w:ins w:id="49" w:author="Prempeh Mubashir" w:date="2019-04-23T15:41:00Z"/>
                <w:rFonts w:ascii="Verdana" w:hAnsi="Verdana"/>
                <w:lang w:val="en-GB"/>
              </w:rPr>
            </w:pPr>
            <w:ins w:id="50" w:author="Prempeh Mubashir" w:date="2019-04-23T15:41:00Z">
              <w:r>
                <w:rPr>
                  <w:rFonts w:ascii="Verdana" w:hAnsi="Verdana"/>
                  <w:lang w:val="en-GB"/>
                </w:rPr>
                <w:t>-BWA-MEM</w:t>
              </w:r>
            </w:ins>
            <w:ins w:id="51" w:author="Prempeh Mubashir" w:date="2019-04-23T15:42:00Z">
              <w:r>
                <w:rPr>
                  <w:rFonts w:ascii="Verdana" w:hAnsi="Verdana"/>
                  <w:lang w:val="en-GB"/>
                </w:rPr>
                <w:t>(script)</w:t>
              </w:r>
            </w:ins>
          </w:p>
          <w:p w14:paraId="16453259" w14:textId="23DA9B00" w:rsidR="001716B9" w:rsidRPr="00D41376" w:rsidRDefault="002557E7">
            <w:pPr>
              <w:rPr>
                <w:ins w:id="52" w:author="Prempeh Mubashir" w:date="2019-04-17T09:18:00Z"/>
                <w:rFonts w:ascii="Verdana" w:hAnsi="Verdana"/>
                <w:lang w:val="en-GB"/>
                <w:rPrChange w:id="53" w:author="Prempeh Mubashir" w:date="2019-04-22T16:55:00Z">
                  <w:rPr>
                    <w:ins w:id="54" w:author="Prempeh Mubashir" w:date="2019-04-17T09:18:00Z"/>
                    <w:rFonts w:ascii="Verdana" w:hAnsi="Verdana"/>
                  </w:rPr>
                </w:rPrChange>
              </w:rPr>
            </w:pPr>
            <w:ins w:id="55" w:author="Prempeh Mubashir" w:date="2019-04-23T15:41:00Z">
              <w:r>
                <w:rPr>
                  <w:rFonts w:ascii="Verdana" w:hAnsi="Verdana"/>
                  <w:lang w:val="en-GB"/>
                </w:rPr>
                <w:t>-</w:t>
              </w:r>
            </w:ins>
            <w:ins w:id="56" w:author="Prempeh Mubashir" w:date="2019-04-23T15:42:00Z">
              <w:r>
                <w:rPr>
                  <w:rFonts w:ascii="Verdana" w:hAnsi="Verdana"/>
                  <w:lang w:val="en-GB"/>
                </w:rPr>
                <w:t>Samtools</w:t>
              </w:r>
            </w:ins>
          </w:p>
          <w:p w14:paraId="7E7F6F07" w14:textId="22180354" w:rsidR="00FA01E7" w:rsidRPr="003C17C6" w:rsidRDefault="00FA01E7" w:rsidP="00BE06F3">
            <w:pPr>
              <w:rPr>
                <w:rFonts w:ascii="Verdana" w:hAnsi="Verdana"/>
                <w:lang w:val="en-GB"/>
                <w:rPrChange w:id="57" w:author="Prempeh Mubashir" w:date="2019-04-22T16:56:00Z">
                  <w:rPr>
                    <w:rFonts w:ascii="Verdana" w:hAnsi="Verdana"/>
                  </w:rPr>
                </w:rPrChange>
              </w:rPr>
            </w:pPr>
          </w:p>
        </w:tc>
      </w:tr>
      <w:tr w:rsidR="00BE06F3" w:rsidRPr="0002692B" w14:paraId="7E7F6F0C" w14:textId="77777777" w:rsidTr="00BE06F3">
        <w:trPr>
          <w:trHeight w:val="1814"/>
        </w:trPr>
        <w:tc>
          <w:tcPr>
            <w:tcW w:w="3243" w:type="dxa"/>
          </w:tcPr>
          <w:p w14:paraId="7E7F6F09" w14:textId="5009C54F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Wednesday</w:t>
            </w:r>
          </w:p>
        </w:tc>
        <w:tc>
          <w:tcPr>
            <w:tcW w:w="1919" w:type="dxa"/>
            <w:gridSpan w:val="2"/>
          </w:tcPr>
          <w:p w14:paraId="33E27423" w14:textId="77777777" w:rsidR="00BE06F3" w:rsidRDefault="00C22F44" w:rsidP="00BE06F3">
            <w:pPr>
              <w:rPr>
                <w:ins w:id="58" w:author="Prempeh Mubashir" w:date="2019-04-24T13:20:00Z"/>
                <w:rFonts w:ascii="Verdana" w:hAnsi="Verdana"/>
              </w:rPr>
            </w:pPr>
            <w:ins w:id="59" w:author="Prempeh Mubashir" w:date="2019-04-24T13:20:00Z">
              <w:r>
                <w:rPr>
                  <w:rFonts w:ascii="Verdana" w:hAnsi="Verdana"/>
                </w:rPr>
                <w:t>24-04</w:t>
              </w:r>
            </w:ins>
          </w:p>
          <w:p w14:paraId="6AC9BA7B" w14:textId="29CE76CE" w:rsidR="00C22F44" w:rsidRDefault="00C22F44" w:rsidP="00BE06F3">
            <w:pPr>
              <w:rPr>
                <w:ins w:id="60" w:author="Prempeh Mubashir" w:date="2019-04-24T13:21:00Z"/>
                <w:rFonts w:ascii="Verdana" w:hAnsi="Verdana"/>
              </w:rPr>
            </w:pPr>
            <w:ins w:id="61" w:author="Prempeh Mubashir" w:date="2019-04-24T13:20:00Z">
              <w:r>
                <w:rPr>
                  <w:rFonts w:ascii="Verdana" w:hAnsi="Verdana"/>
                </w:rPr>
                <w:t>08</w:t>
              </w:r>
            </w:ins>
            <w:ins w:id="62" w:author="Prempeh Mubashir" w:date="2019-04-24T13:21:00Z">
              <w:r>
                <w:rPr>
                  <w:rFonts w:ascii="Verdana" w:hAnsi="Verdana"/>
                </w:rPr>
                <w:t>.00am –</w:t>
              </w:r>
            </w:ins>
          </w:p>
          <w:p w14:paraId="7E7F6F0A" w14:textId="6A67A3F0" w:rsidR="00C22F44" w:rsidRPr="0040133A" w:rsidRDefault="00CB48FA" w:rsidP="00BE06F3">
            <w:pPr>
              <w:rPr>
                <w:rFonts w:ascii="Verdana" w:hAnsi="Verdana"/>
              </w:rPr>
            </w:pPr>
            <w:ins w:id="63" w:author="Prempeh Mubashir" w:date="2019-04-24T16:30:00Z">
              <w:r>
                <w:rPr>
                  <w:rFonts w:ascii="Verdana" w:hAnsi="Verdana"/>
                </w:rPr>
                <w:t>16.30pm</w:t>
              </w:r>
            </w:ins>
          </w:p>
        </w:tc>
        <w:tc>
          <w:tcPr>
            <w:tcW w:w="5538" w:type="dxa"/>
          </w:tcPr>
          <w:p w14:paraId="11943169" w14:textId="7D3854E5" w:rsidR="00A238FD" w:rsidRDefault="0002692B" w:rsidP="00BE06F3">
            <w:pPr>
              <w:rPr>
                <w:ins w:id="64" w:author="Prempeh Mubashir" w:date="2019-04-30T14:31:00Z"/>
                <w:rFonts w:ascii="Verdana" w:hAnsi="Verdana"/>
                <w:lang w:val="en-GB"/>
              </w:rPr>
            </w:pPr>
            <w:ins w:id="65" w:author="Prempeh Mubashir" w:date="2019-04-30T14:31:00Z">
              <w:r>
                <w:rPr>
                  <w:rFonts w:ascii="Verdana" w:hAnsi="Verdana"/>
                  <w:lang w:val="en-GB"/>
                </w:rPr>
                <w:t xml:space="preserve">- </w:t>
              </w:r>
              <w:r>
                <w:rPr>
                  <w:rFonts w:ascii="Verdana" w:hAnsi="Verdana"/>
                  <w:lang w:val="en-GB"/>
                </w:rPr>
                <w:t>BWA-MEM</w:t>
              </w:r>
              <w:r>
                <w:rPr>
                  <w:rFonts w:ascii="Verdana" w:hAnsi="Verdana"/>
                  <w:lang w:val="en-GB"/>
                </w:rPr>
                <w:t xml:space="preserve"> </w:t>
              </w:r>
              <w:r>
                <w:rPr>
                  <w:rFonts w:ascii="Verdana" w:hAnsi="Verdana"/>
                  <w:lang w:val="en-GB"/>
                </w:rPr>
                <w:t>(script)</w:t>
              </w:r>
            </w:ins>
          </w:p>
          <w:p w14:paraId="6A0FB486" w14:textId="77777777" w:rsidR="0002692B" w:rsidRDefault="0002692B" w:rsidP="00BE06F3">
            <w:pPr>
              <w:rPr>
                <w:ins w:id="66" w:author="Prempeh Mubashir" w:date="2019-04-30T14:32:00Z"/>
                <w:rFonts w:ascii="Verdana" w:hAnsi="Verdana"/>
                <w:lang w:val="en-GB"/>
              </w:rPr>
            </w:pPr>
            <w:ins w:id="67" w:author="Prempeh Mubashir" w:date="2019-04-30T14:31:00Z">
              <w:r>
                <w:rPr>
                  <w:rFonts w:ascii="Verdana" w:hAnsi="Verdana"/>
                  <w:lang w:val="en-GB"/>
                </w:rPr>
                <w:t xml:space="preserve">- </w:t>
              </w:r>
            </w:ins>
            <w:ins w:id="68" w:author="Prempeh Mubashir" w:date="2019-04-30T14:32:00Z">
              <w:r>
                <w:rPr>
                  <w:rFonts w:ascii="Verdana" w:hAnsi="Verdana"/>
                  <w:lang w:val="en-GB"/>
                </w:rPr>
                <w:t>Re-write abstract</w:t>
              </w:r>
            </w:ins>
          </w:p>
          <w:p w14:paraId="7E7F6F0B" w14:textId="3F59BCA9" w:rsidR="0002692B" w:rsidRPr="00FA01E7" w:rsidRDefault="0002692B" w:rsidP="00BE06F3">
            <w:pPr>
              <w:rPr>
                <w:rFonts w:ascii="Verdana" w:hAnsi="Verdana"/>
                <w:lang w:val="en-GB"/>
                <w:rPrChange w:id="69" w:author="Prempeh Mubashir" w:date="2019-04-17T09:20:00Z">
                  <w:rPr>
                    <w:rFonts w:ascii="Verdana" w:hAnsi="Verdana"/>
                  </w:rPr>
                </w:rPrChange>
              </w:rPr>
            </w:pPr>
            <w:ins w:id="70" w:author="Prempeh Mubashir" w:date="2019-04-30T14:32:00Z">
              <w:r>
                <w:rPr>
                  <w:rFonts w:ascii="Verdana" w:hAnsi="Verdana"/>
                  <w:lang w:val="en-GB"/>
                </w:rPr>
                <w:t>- SciNote</w:t>
              </w:r>
            </w:ins>
            <w:ins w:id="71" w:author="Prempeh Mubashir" w:date="2019-04-30T14:34:00Z">
              <w:r>
                <w:rPr>
                  <w:rFonts w:ascii="Verdana" w:hAnsi="Verdana"/>
                  <w:lang w:val="en-GB"/>
                </w:rPr>
                <w:t xml:space="preserve"> non-GATK</w:t>
              </w:r>
            </w:ins>
          </w:p>
        </w:tc>
      </w:tr>
      <w:tr w:rsidR="00BE06F3" w:rsidRPr="0002692B" w14:paraId="7E7F6F10" w14:textId="77777777" w:rsidTr="00BE06F3">
        <w:trPr>
          <w:trHeight w:val="1814"/>
        </w:trPr>
        <w:tc>
          <w:tcPr>
            <w:tcW w:w="3243" w:type="dxa"/>
          </w:tcPr>
          <w:p w14:paraId="7E7F6F0D" w14:textId="29279C58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Thursday</w:t>
            </w:r>
          </w:p>
        </w:tc>
        <w:tc>
          <w:tcPr>
            <w:tcW w:w="1919" w:type="dxa"/>
            <w:gridSpan w:val="2"/>
          </w:tcPr>
          <w:p w14:paraId="40CE8788" w14:textId="77777777" w:rsidR="00BE06F3" w:rsidRDefault="0002692B" w:rsidP="00BE06F3">
            <w:pPr>
              <w:rPr>
                <w:ins w:id="72" w:author="Prempeh Mubashir" w:date="2019-04-30T14:32:00Z"/>
                <w:rFonts w:ascii="Verdana" w:hAnsi="Verdana"/>
              </w:rPr>
            </w:pPr>
            <w:ins w:id="73" w:author="Prempeh Mubashir" w:date="2019-04-30T14:32:00Z">
              <w:r>
                <w:rPr>
                  <w:rFonts w:ascii="Verdana" w:hAnsi="Verdana"/>
                </w:rPr>
                <w:t>25-04</w:t>
              </w:r>
            </w:ins>
          </w:p>
          <w:p w14:paraId="4D3B3AF3" w14:textId="700E06CF" w:rsidR="0002692B" w:rsidRDefault="0002692B" w:rsidP="00BE06F3">
            <w:pPr>
              <w:rPr>
                <w:ins w:id="74" w:author="Prempeh Mubashir" w:date="2019-04-30T14:32:00Z"/>
                <w:rFonts w:ascii="Verdana" w:hAnsi="Verdana"/>
              </w:rPr>
            </w:pPr>
            <w:ins w:id="75" w:author="Prempeh Mubashir" w:date="2019-04-30T14:32:00Z">
              <w:r>
                <w:rPr>
                  <w:rFonts w:ascii="Verdana" w:hAnsi="Verdana"/>
                </w:rPr>
                <w:t>08.00am –</w:t>
              </w:r>
            </w:ins>
          </w:p>
          <w:p w14:paraId="7E7F6F0E" w14:textId="4AB15D0A" w:rsidR="0002692B" w:rsidRPr="0040133A" w:rsidRDefault="0002692B" w:rsidP="00BE06F3">
            <w:pPr>
              <w:rPr>
                <w:rFonts w:ascii="Verdana" w:hAnsi="Verdana"/>
              </w:rPr>
            </w:pPr>
            <w:ins w:id="76" w:author="Prempeh Mubashir" w:date="2019-04-30T14:32:00Z">
              <w:r>
                <w:rPr>
                  <w:rFonts w:ascii="Verdana" w:hAnsi="Verdana"/>
                </w:rPr>
                <w:t>1</w:t>
              </w:r>
            </w:ins>
            <w:ins w:id="77" w:author="Prempeh Mubashir" w:date="2019-04-30T14:33:00Z">
              <w:r>
                <w:rPr>
                  <w:rFonts w:ascii="Verdana" w:hAnsi="Verdana"/>
                </w:rPr>
                <w:t>7.40</w:t>
              </w:r>
            </w:ins>
            <w:ins w:id="78" w:author="Prempeh Mubashir" w:date="2019-04-30T14:35:00Z">
              <w:r w:rsidR="000E2110">
                <w:rPr>
                  <w:rFonts w:ascii="Verdana" w:hAnsi="Verdana"/>
                </w:rPr>
                <w:t>pm</w:t>
              </w:r>
            </w:ins>
          </w:p>
        </w:tc>
        <w:tc>
          <w:tcPr>
            <w:tcW w:w="5538" w:type="dxa"/>
          </w:tcPr>
          <w:p w14:paraId="5B5A8EAD" w14:textId="77777777" w:rsidR="0002692B" w:rsidRDefault="0002692B" w:rsidP="0002692B">
            <w:pPr>
              <w:rPr>
                <w:ins w:id="79" w:author="Prempeh Mubashir" w:date="2019-04-30T14:33:00Z"/>
                <w:rFonts w:ascii="Verdana" w:hAnsi="Verdana"/>
                <w:lang w:val="en-GB"/>
              </w:rPr>
            </w:pPr>
            <w:ins w:id="80" w:author="Prempeh Mubashir" w:date="2019-04-30T14:33:00Z">
              <w:r>
                <w:rPr>
                  <w:rFonts w:ascii="Verdana" w:hAnsi="Verdana"/>
                  <w:lang w:val="en-GB"/>
                </w:rPr>
                <w:t>- BWA-MEM (script)</w:t>
              </w:r>
            </w:ins>
          </w:p>
          <w:p w14:paraId="3C207A49" w14:textId="4D9C210B" w:rsidR="0002692B" w:rsidRDefault="0002692B" w:rsidP="0002692B">
            <w:pPr>
              <w:rPr>
                <w:ins w:id="81" w:author="Prempeh Mubashir" w:date="2019-04-30T14:33:00Z"/>
                <w:rFonts w:ascii="Verdana" w:hAnsi="Verdana"/>
                <w:lang w:val="en-GB"/>
              </w:rPr>
            </w:pPr>
            <w:ins w:id="82" w:author="Prempeh Mubashir" w:date="2019-04-30T14:33:00Z">
              <w:r>
                <w:rPr>
                  <w:rFonts w:ascii="Verdana" w:hAnsi="Verdana"/>
                  <w:lang w:val="en-GB"/>
                </w:rPr>
                <w:t>- Re-write abstract</w:t>
              </w:r>
              <w:r>
                <w:rPr>
                  <w:rFonts w:ascii="Verdana" w:hAnsi="Verdana"/>
                  <w:lang w:val="en-GB"/>
                </w:rPr>
                <w:t>/ correct abstract</w:t>
              </w:r>
            </w:ins>
          </w:p>
          <w:p w14:paraId="0F048043" w14:textId="77777777" w:rsidR="00BE06F3" w:rsidRDefault="0002692B" w:rsidP="0002692B">
            <w:pPr>
              <w:rPr>
                <w:ins w:id="83" w:author="Prempeh Mubashir" w:date="2019-04-30T14:34:00Z"/>
                <w:rFonts w:ascii="Verdana" w:hAnsi="Verdana"/>
                <w:lang w:val="en-GB"/>
              </w:rPr>
            </w:pPr>
            <w:ins w:id="84" w:author="Prempeh Mubashir" w:date="2019-04-30T14:33:00Z">
              <w:r>
                <w:rPr>
                  <w:rFonts w:ascii="Verdana" w:hAnsi="Verdana"/>
                  <w:lang w:val="en-GB"/>
                </w:rPr>
                <w:t>- SciNote</w:t>
              </w:r>
              <w:r>
                <w:rPr>
                  <w:rFonts w:ascii="Verdana" w:hAnsi="Verdana"/>
                  <w:lang w:val="en-GB"/>
                </w:rPr>
                <w:t xml:space="preserve"> GATK</w:t>
              </w:r>
            </w:ins>
          </w:p>
          <w:p w14:paraId="06E4347F" w14:textId="77777777" w:rsidR="0002692B" w:rsidRDefault="0002692B" w:rsidP="0002692B">
            <w:pPr>
              <w:rPr>
                <w:ins w:id="85" w:author="Prempeh Mubashir" w:date="2019-04-30T14:39:00Z"/>
                <w:rFonts w:ascii="Verdana" w:hAnsi="Verdana"/>
                <w:lang w:val="en-GB"/>
              </w:rPr>
            </w:pPr>
            <w:ins w:id="86" w:author="Prempeh Mubashir" w:date="2019-04-30T14:34:00Z">
              <w:r>
                <w:rPr>
                  <w:rFonts w:ascii="Verdana" w:hAnsi="Verdana"/>
                  <w:lang w:val="en-GB"/>
                </w:rPr>
                <w:t>- Blog / reflectieportofolio</w:t>
              </w:r>
            </w:ins>
          </w:p>
          <w:p w14:paraId="7E7F6F0F" w14:textId="34460AE2" w:rsidR="001716B9" w:rsidRPr="0002692B" w:rsidRDefault="001716B9" w:rsidP="0002692B">
            <w:pPr>
              <w:rPr>
                <w:rFonts w:ascii="Verdana" w:hAnsi="Verdana"/>
                <w:lang w:val="en-GB"/>
                <w:rPrChange w:id="87" w:author="Prempeh Mubashir" w:date="2019-04-30T14:33:00Z">
                  <w:rPr>
                    <w:rFonts w:ascii="Verdana" w:hAnsi="Verdana"/>
                  </w:rPr>
                </w:rPrChange>
              </w:rPr>
            </w:pPr>
            <w:bookmarkStart w:id="88" w:name="_GoBack"/>
            <w:bookmarkEnd w:id="88"/>
          </w:p>
        </w:tc>
      </w:tr>
      <w:tr w:rsidR="00BE06F3" w:rsidRPr="000E2110" w14:paraId="7E7F6F14" w14:textId="77777777" w:rsidTr="00BE06F3">
        <w:trPr>
          <w:trHeight w:val="1814"/>
        </w:trPr>
        <w:tc>
          <w:tcPr>
            <w:tcW w:w="3243" w:type="dxa"/>
            <w:tcBorders>
              <w:bottom w:val="single" w:sz="4" w:space="0" w:color="auto"/>
            </w:tcBorders>
          </w:tcPr>
          <w:p w14:paraId="7E7F6F11" w14:textId="4361F631" w:rsidR="00BE06F3" w:rsidRPr="0040133A" w:rsidRDefault="00BE06F3" w:rsidP="00BE06F3">
            <w:pPr>
              <w:rPr>
                <w:rFonts w:ascii="Verdana" w:hAnsi="Verdana"/>
                <w:b/>
                <w:sz w:val="22"/>
                <w:szCs w:val="22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</w:rPr>
              <w:t>Friday</w:t>
            </w:r>
          </w:p>
        </w:tc>
        <w:tc>
          <w:tcPr>
            <w:tcW w:w="1919" w:type="dxa"/>
            <w:gridSpan w:val="2"/>
            <w:tcBorders>
              <w:bottom w:val="single" w:sz="4" w:space="0" w:color="auto"/>
            </w:tcBorders>
          </w:tcPr>
          <w:p w14:paraId="3C3AD1B5" w14:textId="77777777" w:rsidR="00BE06F3" w:rsidRDefault="000E2110" w:rsidP="00BE06F3">
            <w:pPr>
              <w:rPr>
                <w:ins w:id="89" w:author="Prempeh Mubashir" w:date="2019-04-30T14:34:00Z"/>
                <w:rFonts w:ascii="Verdana" w:hAnsi="Verdana"/>
              </w:rPr>
            </w:pPr>
            <w:ins w:id="90" w:author="Prempeh Mubashir" w:date="2019-04-30T14:34:00Z">
              <w:r>
                <w:rPr>
                  <w:rFonts w:ascii="Verdana" w:hAnsi="Verdana"/>
                </w:rPr>
                <w:t>26-04</w:t>
              </w:r>
            </w:ins>
          </w:p>
          <w:p w14:paraId="5DB3AD82" w14:textId="105FFB05" w:rsidR="000E2110" w:rsidRDefault="000E2110" w:rsidP="00BE06F3">
            <w:pPr>
              <w:rPr>
                <w:ins w:id="91" w:author="Prempeh Mubashir" w:date="2019-04-30T14:35:00Z"/>
                <w:rFonts w:ascii="Verdana" w:hAnsi="Verdana"/>
              </w:rPr>
            </w:pPr>
            <w:ins w:id="92" w:author="Prempeh Mubashir" w:date="2019-04-30T14:35:00Z">
              <w:r>
                <w:rPr>
                  <w:rFonts w:ascii="Verdana" w:hAnsi="Verdana"/>
                </w:rPr>
                <w:t>9.00am –</w:t>
              </w:r>
            </w:ins>
          </w:p>
          <w:p w14:paraId="7E7F6F12" w14:textId="53177AC2" w:rsidR="000E2110" w:rsidRPr="0040133A" w:rsidRDefault="000E2110" w:rsidP="00BE06F3">
            <w:pPr>
              <w:rPr>
                <w:rFonts w:ascii="Verdana" w:hAnsi="Verdana"/>
              </w:rPr>
            </w:pPr>
            <w:ins w:id="93" w:author="Prempeh Mubashir" w:date="2019-04-30T14:35:00Z">
              <w:r>
                <w:rPr>
                  <w:rFonts w:ascii="Verdana" w:hAnsi="Verdana"/>
                </w:rPr>
                <w:t>17.20pm</w:t>
              </w:r>
            </w:ins>
          </w:p>
        </w:tc>
        <w:tc>
          <w:tcPr>
            <w:tcW w:w="5538" w:type="dxa"/>
            <w:tcBorders>
              <w:bottom w:val="single" w:sz="4" w:space="0" w:color="auto"/>
            </w:tcBorders>
          </w:tcPr>
          <w:p w14:paraId="3A962734" w14:textId="540E85F7" w:rsidR="000E2110" w:rsidRDefault="000E2110" w:rsidP="000E2110">
            <w:pPr>
              <w:rPr>
                <w:ins w:id="94" w:author="Prempeh Mubashir" w:date="2019-04-30T14:35:00Z"/>
                <w:rFonts w:ascii="Verdana" w:hAnsi="Verdana"/>
                <w:lang w:val="en-GB"/>
              </w:rPr>
            </w:pPr>
            <w:ins w:id="95" w:author="Prempeh Mubashir" w:date="2019-04-30T14:35:00Z">
              <w:r>
                <w:rPr>
                  <w:rFonts w:ascii="Verdana" w:hAnsi="Verdana"/>
                  <w:lang w:val="en-US"/>
                </w:rPr>
                <w:t xml:space="preserve">- </w:t>
              </w:r>
              <w:r>
                <w:rPr>
                  <w:rFonts w:ascii="Verdana" w:hAnsi="Verdana"/>
                  <w:lang w:val="en-GB"/>
                </w:rPr>
                <w:t>SciNote GATK</w:t>
              </w:r>
            </w:ins>
          </w:p>
          <w:p w14:paraId="58ECC2F2" w14:textId="77777777" w:rsidR="00BE06F3" w:rsidRDefault="000E2110" w:rsidP="000E2110">
            <w:pPr>
              <w:rPr>
                <w:ins w:id="96" w:author="Prempeh Mubashir" w:date="2019-04-30T14:35:00Z"/>
                <w:rFonts w:ascii="Verdana" w:hAnsi="Verdana"/>
                <w:lang w:val="en-GB"/>
              </w:rPr>
            </w:pPr>
            <w:ins w:id="97" w:author="Prempeh Mubashir" w:date="2019-04-30T14:35:00Z">
              <w:r>
                <w:rPr>
                  <w:rFonts w:ascii="Verdana" w:hAnsi="Verdana"/>
                  <w:lang w:val="en-GB"/>
                </w:rPr>
                <w:t>- Blog / reflectieportofolio</w:t>
              </w:r>
            </w:ins>
          </w:p>
          <w:p w14:paraId="7E7F6F13" w14:textId="68D5E9C1" w:rsidR="000E2110" w:rsidRPr="0040133A" w:rsidRDefault="000E2110" w:rsidP="000E2110">
            <w:pPr>
              <w:rPr>
                <w:rFonts w:ascii="Verdana" w:hAnsi="Verdana"/>
                <w:lang w:val="en-US"/>
              </w:rPr>
            </w:pPr>
            <w:ins w:id="98" w:author="Prempeh Mubashir" w:date="2019-04-30T14:35:00Z">
              <w:r>
                <w:rPr>
                  <w:rFonts w:ascii="Verdana" w:hAnsi="Verdana"/>
                  <w:lang w:val="en-US"/>
                </w:rPr>
                <w:t>- Watch samtools video / read blogs</w:t>
              </w:r>
            </w:ins>
          </w:p>
        </w:tc>
      </w:tr>
      <w:tr w:rsidR="00F50492" w14:paraId="7E7F6F19" w14:textId="77777777" w:rsidTr="00BE06F3">
        <w:trPr>
          <w:trHeight w:val="1305"/>
        </w:trPr>
        <w:tc>
          <w:tcPr>
            <w:tcW w:w="10700" w:type="dxa"/>
            <w:gridSpan w:val="4"/>
            <w:tcBorders>
              <w:bottom w:val="single" w:sz="4" w:space="0" w:color="auto"/>
            </w:tcBorders>
          </w:tcPr>
          <w:p w14:paraId="7E7F6F15" w14:textId="77777777" w:rsidR="00CC7B1D" w:rsidRPr="00601775" w:rsidRDefault="00CC7B1D" w:rsidP="002A5B28">
            <w:pPr>
              <w:tabs>
                <w:tab w:val="left" w:pos="5300"/>
              </w:tabs>
              <w:rPr>
                <w:rFonts w:ascii="Verdana" w:hAnsi="Verdana"/>
                <w:b/>
                <w:lang w:val="en-GB"/>
              </w:rPr>
            </w:pPr>
          </w:p>
          <w:p w14:paraId="746C2F22" w14:textId="5A5B6CD2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>Number of hours in total:</w:t>
            </w:r>
            <w:ins w:id="99" w:author="Prempeh Mubashir" w:date="2019-04-30T14:38:00Z">
              <w:r w:rsidR="00B42302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43.35</w:t>
              </w:r>
            </w:ins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ab/>
              <w:t>Date:</w:t>
            </w:r>
            <w:ins w:id="100" w:author="Prempeh Mubashir" w:date="2019-04-30T14:38:00Z">
              <w:r w:rsidR="00B42302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 xml:space="preserve"> 30-04-</w:t>
              </w:r>
              <w:r w:rsidR="001716B9">
                <w:rPr>
                  <w:rFonts w:ascii="Verdana" w:hAnsi="Verdana"/>
                  <w:b/>
                  <w:sz w:val="22"/>
                  <w:szCs w:val="22"/>
                  <w:lang w:val="en-US"/>
                </w:rPr>
                <w:t>2019</w:t>
              </w:r>
            </w:ins>
          </w:p>
          <w:p w14:paraId="755911DA" w14:textId="77777777" w:rsidR="00BE06F3" w:rsidRPr="00AA1C70" w:rsidRDefault="00BE06F3" w:rsidP="00BE06F3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</w:p>
          <w:p w14:paraId="033D3787" w14:textId="60A439A0" w:rsidR="00777861" w:rsidRPr="00AA1C70" w:rsidRDefault="00777861" w:rsidP="00777861">
            <w:pPr>
              <w:tabs>
                <w:tab w:val="left" w:pos="5300"/>
              </w:tabs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Signature </w:t>
            </w:r>
            <w:r w:rsidR="00C921A6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external </w:t>
            </w:r>
            <w:r>
              <w:rPr>
                <w:rFonts w:ascii="Verdana" w:hAnsi="Verdana"/>
                <w:b/>
                <w:sz w:val="22"/>
                <w:szCs w:val="22"/>
                <w:lang w:val="en-US"/>
              </w:rPr>
              <w:t>traineeship</w:t>
            </w:r>
            <w:r w:rsidRPr="00AA1C70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supervisor:</w:t>
            </w:r>
          </w:p>
          <w:p w14:paraId="7E7F6F18" w14:textId="65F392D6" w:rsidR="0040133A" w:rsidRPr="0040133A" w:rsidRDefault="0040133A" w:rsidP="0040133A">
            <w:pPr>
              <w:tabs>
                <w:tab w:val="left" w:pos="5300"/>
              </w:tabs>
              <w:rPr>
                <w:rFonts w:ascii="Verdana" w:hAnsi="Verdana"/>
                <w:b/>
                <w:sz w:val="36"/>
                <w:szCs w:val="36"/>
              </w:rPr>
            </w:pPr>
          </w:p>
        </w:tc>
      </w:tr>
    </w:tbl>
    <w:p w14:paraId="7E7F6F1A" w14:textId="77777777" w:rsidR="00E77136" w:rsidRPr="00CC7B1D" w:rsidRDefault="00E77136" w:rsidP="0040133A">
      <w:pPr>
        <w:rPr>
          <w:sz w:val="12"/>
          <w:szCs w:val="12"/>
        </w:rPr>
      </w:pPr>
    </w:p>
    <w:sectPr w:rsidR="00E77136" w:rsidRPr="00CC7B1D" w:rsidSect="00BE06F3">
      <w:pgSz w:w="11906" w:h="16838"/>
      <w:pgMar w:top="851" w:right="1418" w:bottom="709" w:left="1418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A99"/>
    <w:multiLevelType w:val="hybridMultilevel"/>
    <w:tmpl w:val="05C81A4A"/>
    <w:lvl w:ilvl="0" w:tplc="5044DA66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396"/>
    <w:multiLevelType w:val="multilevel"/>
    <w:tmpl w:val="1B1EC1EC"/>
    <w:lvl w:ilvl="0"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BB44D40"/>
    <w:multiLevelType w:val="hybridMultilevel"/>
    <w:tmpl w:val="BC86FD94"/>
    <w:lvl w:ilvl="0" w:tplc="3A82025C">
      <w:start w:val="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empeh Mubashir">
    <w15:presenceInfo w15:providerId="AD" w15:userId="S-1-5-21-1423417886-4043374359-2208626554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492"/>
    <w:rsid w:val="0002692B"/>
    <w:rsid w:val="00033F04"/>
    <w:rsid w:val="000559EF"/>
    <w:rsid w:val="000578D3"/>
    <w:rsid w:val="00096ACB"/>
    <w:rsid w:val="000976F5"/>
    <w:rsid w:val="000D0B9B"/>
    <w:rsid w:val="000D2950"/>
    <w:rsid w:val="000D3574"/>
    <w:rsid w:val="000E2110"/>
    <w:rsid w:val="000F172C"/>
    <w:rsid w:val="000F7754"/>
    <w:rsid w:val="001016C2"/>
    <w:rsid w:val="00136081"/>
    <w:rsid w:val="001410D0"/>
    <w:rsid w:val="001437FC"/>
    <w:rsid w:val="0017112F"/>
    <w:rsid w:val="001716B9"/>
    <w:rsid w:val="001847F8"/>
    <w:rsid w:val="00194971"/>
    <w:rsid w:val="00197146"/>
    <w:rsid w:val="001B421B"/>
    <w:rsid w:val="001D7C17"/>
    <w:rsid w:val="001F695E"/>
    <w:rsid w:val="00205A82"/>
    <w:rsid w:val="00223406"/>
    <w:rsid w:val="00230482"/>
    <w:rsid w:val="00230BF9"/>
    <w:rsid w:val="002552A7"/>
    <w:rsid w:val="002557E7"/>
    <w:rsid w:val="0025685B"/>
    <w:rsid w:val="00262D93"/>
    <w:rsid w:val="00276FFF"/>
    <w:rsid w:val="002A1C79"/>
    <w:rsid w:val="002A5B28"/>
    <w:rsid w:val="002A6015"/>
    <w:rsid w:val="002B2DC6"/>
    <w:rsid w:val="00320FA2"/>
    <w:rsid w:val="003662A4"/>
    <w:rsid w:val="0037655E"/>
    <w:rsid w:val="00377AF9"/>
    <w:rsid w:val="00380DC1"/>
    <w:rsid w:val="003C17C6"/>
    <w:rsid w:val="003C364D"/>
    <w:rsid w:val="003D42CC"/>
    <w:rsid w:val="0040133A"/>
    <w:rsid w:val="00407CC1"/>
    <w:rsid w:val="00413E07"/>
    <w:rsid w:val="004315A6"/>
    <w:rsid w:val="00450612"/>
    <w:rsid w:val="00482526"/>
    <w:rsid w:val="0048599A"/>
    <w:rsid w:val="00490DD9"/>
    <w:rsid w:val="004952E3"/>
    <w:rsid w:val="004A690B"/>
    <w:rsid w:val="005720B4"/>
    <w:rsid w:val="005774CE"/>
    <w:rsid w:val="00582EE0"/>
    <w:rsid w:val="00597139"/>
    <w:rsid w:val="005B32D1"/>
    <w:rsid w:val="00601775"/>
    <w:rsid w:val="00625A24"/>
    <w:rsid w:val="00632832"/>
    <w:rsid w:val="006370AD"/>
    <w:rsid w:val="0064093B"/>
    <w:rsid w:val="0064222F"/>
    <w:rsid w:val="00692333"/>
    <w:rsid w:val="006967FC"/>
    <w:rsid w:val="006C4AF4"/>
    <w:rsid w:val="006D45F9"/>
    <w:rsid w:val="006E2297"/>
    <w:rsid w:val="0070310F"/>
    <w:rsid w:val="007224B9"/>
    <w:rsid w:val="00751381"/>
    <w:rsid w:val="00777861"/>
    <w:rsid w:val="007932B2"/>
    <w:rsid w:val="007C42D1"/>
    <w:rsid w:val="007E5662"/>
    <w:rsid w:val="007E570E"/>
    <w:rsid w:val="007F7EFC"/>
    <w:rsid w:val="00805F76"/>
    <w:rsid w:val="008256F2"/>
    <w:rsid w:val="00825EDE"/>
    <w:rsid w:val="00864BC6"/>
    <w:rsid w:val="008752EE"/>
    <w:rsid w:val="008A1C2B"/>
    <w:rsid w:val="008A57B4"/>
    <w:rsid w:val="008E33FC"/>
    <w:rsid w:val="008F68BC"/>
    <w:rsid w:val="00911CF0"/>
    <w:rsid w:val="00913A73"/>
    <w:rsid w:val="00931FA5"/>
    <w:rsid w:val="00953495"/>
    <w:rsid w:val="00962589"/>
    <w:rsid w:val="0098154B"/>
    <w:rsid w:val="009855D1"/>
    <w:rsid w:val="009A667F"/>
    <w:rsid w:val="009B5948"/>
    <w:rsid w:val="00A238FD"/>
    <w:rsid w:val="00A30336"/>
    <w:rsid w:val="00A50E4E"/>
    <w:rsid w:val="00A57C54"/>
    <w:rsid w:val="00A93C32"/>
    <w:rsid w:val="00AE3AE4"/>
    <w:rsid w:val="00B1005C"/>
    <w:rsid w:val="00B25650"/>
    <w:rsid w:val="00B27F65"/>
    <w:rsid w:val="00B42302"/>
    <w:rsid w:val="00B43826"/>
    <w:rsid w:val="00B523D6"/>
    <w:rsid w:val="00B61D89"/>
    <w:rsid w:val="00B707E8"/>
    <w:rsid w:val="00B8125E"/>
    <w:rsid w:val="00BE06F3"/>
    <w:rsid w:val="00C06916"/>
    <w:rsid w:val="00C116EE"/>
    <w:rsid w:val="00C22F44"/>
    <w:rsid w:val="00C37AFF"/>
    <w:rsid w:val="00C42667"/>
    <w:rsid w:val="00C7291A"/>
    <w:rsid w:val="00C921A6"/>
    <w:rsid w:val="00CA7CF6"/>
    <w:rsid w:val="00CB116E"/>
    <w:rsid w:val="00CB48FA"/>
    <w:rsid w:val="00CC2CB4"/>
    <w:rsid w:val="00CC7B1D"/>
    <w:rsid w:val="00CE0D3F"/>
    <w:rsid w:val="00CE1096"/>
    <w:rsid w:val="00D10FF4"/>
    <w:rsid w:val="00D41376"/>
    <w:rsid w:val="00D438E1"/>
    <w:rsid w:val="00D85C6A"/>
    <w:rsid w:val="00DB13EB"/>
    <w:rsid w:val="00DC2EB8"/>
    <w:rsid w:val="00DF03C3"/>
    <w:rsid w:val="00DF4780"/>
    <w:rsid w:val="00E04B33"/>
    <w:rsid w:val="00E220D3"/>
    <w:rsid w:val="00E24780"/>
    <w:rsid w:val="00E4142C"/>
    <w:rsid w:val="00E53398"/>
    <w:rsid w:val="00E77136"/>
    <w:rsid w:val="00E8194A"/>
    <w:rsid w:val="00E95AE3"/>
    <w:rsid w:val="00EB3DEE"/>
    <w:rsid w:val="00EB4055"/>
    <w:rsid w:val="00ED1C98"/>
    <w:rsid w:val="00EF7B98"/>
    <w:rsid w:val="00F3725A"/>
    <w:rsid w:val="00F50492"/>
    <w:rsid w:val="00F6693F"/>
    <w:rsid w:val="00F67016"/>
    <w:rsid w:val="00F92D49"/>
    <w:rsid w:val="00FA01E7"/>
    <w:rsid w:val="00FA7757"/>
    <w:rsid w:val="00FB7D7F"/>
    <w:rsid w:val="00FC5118"/>
    <w:rsid w:val="00FD2BB5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F6EEC"/>
  <w15:docId w15:val="{658956E9-91C5-49A3-929B-25534C23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2110"/>
    <w:rPr>
      <w:rFonts w:ascii="Arial" w:hAnsi="Arial" w:cs="Arial"/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F50492"/>
    <w:pPr>
      <w:keepNext/>
      <w:spacing w:line="360" w:lineRule="auto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maakprofielOpmaakprofielVetZwartHoofdlettersAutoNietHoofdletters3">
    <w:name w:val="Opmaakprofiel Opmaakprofiel Vet Zwart Hoofdletters + Auto Niet Hoofdletters3"/>
    <w:basedOn w:val="Normal"/>
    <w:rsid w:val="00F92D49"/>
    <w:pPr>
      <w:keepNext/>
      <w:tabs>
        <w:tab w:val="left" w:pos="851"/>
      </w:tabs>
      <w:spacing w:before="240" w:after="60"/>
      <w:jc w:val="both"/>
      <w:outlineLvl w:val="0"/>
    </w:pPr>
    <w:rPr>
      <w:b/>
      <w:bCs/>
      <w:kern w:val="32"/>
      <w:lang w:eastAsia="nl-BE"/>
    </w:rPr>
  </w:style>
  <w:style w:type="table" w:styleId="TableGrid">
    <w:name w:val="Table Grid"/>
    <w:basedOn w:val="TableNormal"/>
    <w:rsid w:val="00F50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62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2589"/>
    <w:rPr>
      <w:rFonts w:ascii="Tahoma" w:hAnsi="Tahoma" w:cs="Tahoma"/>
      <w:sz w:val="16"/>
      <w:szCs w:val="16"/>
      <w:lang w:val="nl-NL" w:eastAsia="nl-NL"/>
    </w:rPr>
  </w:style>
  <w:style w:type="character" w:styleId="CommentReference">
    <w:name w:val="annotation reference"/>
    <w:basedOn w:val="DefaultParagraphFont"/>
    <w:semiHidden/>
    <w:unhideWhenUsed/>
    <w:rsid w:val="00C921A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21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921A6"/>
    <w:rPr>
      <w:rFonts w:ascii="Arial" w:hAnsi="Arial" w:cs="Arial"/>
      <w:lang w:val="nl-NL" w:eastAsia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2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21A6"/>
    <w:rPr>
      <w:rFonts w:ascii="Arial" w:hAnsi="Arial" w:cs="Arial"/>
      <w:b/>
      <w:bCs/>
      <w:lang w:val="nl-NL" w:eastAsia="nl-NL"/>
    </w:rPr>
  </w:style>
  <w:style w:type="paragraph" w:styleId="ListParagraph">
    <w:name w:val="List Paragraph"/>
    <w:basedOn w:val="Normal"/>
    <w:uiPriority w:val="34"/>
    <w:qFormat/>
    <w:rsid w:val="00D4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2018-2019</Academiejaar>
    <Confidentieel_x003f_ xmlns="4bb9c66d-9d6a-4fd4-bf23-0225902980e6">nee</Confidentieel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C9246-4AFB-409A-990F-8A54BFB79ACF}">
  <ds:schemaRefs>
    <ds:schemaRef ds:uri="http://schemas.microsoft.com/office/2006/metadata/properties"/>
    <ds:schemaRef ds:uri="http://schemas.microsoft.com/office/infopath/2007/PartnerControls"/>
    <ds:schemaRef ds:uri="4bb9c66d-9d6a-4fd4-bf23-0225902980e6"/>
  </ds:schemaRefs>
</ds:datastoreItem>
</file>

<file path=customXml/itemProps2.xml><?xml version="1.0" encoding="utf-8"?>
<ds:datastoreItem xmlns:ds="http://schemas.openxmlformats.org/officeDocument/2006/customXml" ds:itemID="{1CF534DC-F75D-4171-AF13-CEF20DFAD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3BE0D0-F14E-4086-8971-CB405C3F5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West-Vlaanderen, dept. Simon Stevin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verstraetem</dc:creator>
  <cp:lastModifiedBy>Prempeh Mubashir</cp:lastModifiedBy>
  <cp:revision>12</cp:revision>
  <dcterms:created xsi:type="dcterms:W3CDTF">2019-04-22T14:58:00Z</dcterms:created>
  <dcterms:modified xsi:type="dcterms:W3CDTF">2019-04-30T12:40:00Z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14000</vt:r8>
  </property>
</Properties>
</file>