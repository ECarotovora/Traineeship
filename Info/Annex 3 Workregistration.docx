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00" w:type="dxa"/>
        <w:tblInd w:w="-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3"/>
        <w:gridCol w:w="300"/>
        <w:gridCol w:w="1619"/>
        <w:gridCol w:w="5538"/>
      </w:tblGrid>
      <w:tr w:rsidR="00864BC6" w:rsidRPr="00FB231C" w14:paraId="7E7F6EF3" w14:textId="77777777" w:rsidTr="00BE06F3">
        <w:tc>
          <w:tcPr>
            <w:tcW w:w="3543" w:type="dxa"/>
            <w:gridSpan w:val="2"/>
            <w:tcBorders>
              <w:right w:val="nil"/>
            </w:tcBorders>
          </w:tcPr>
          <w:p w14:paraId="7E7F6EEC" w14:textId="7E48C4B4" w:rsidR="00864BC6" w:rsidRPr="002A5B28" w:rsidRDefault="00601775" w:rsidP="00F50492">
            <w:pPr>
              <w:pStyle w:val="Heading1"/>
              <w:rPr>
                <w:b w:val="0"/>
                <w:bCs w:val="0"/>
                <w:sz w:val="8"/>
              </w:rPr>
            </w:pPr>
            <w:r>
              <w:rPr>
                <w:noProof/>
                <w:lang w:val="nl-BE" w:eastAsia="nl-BE"/>
              </w:rPr>
              <w:drawing>
                <wp:inline distT="0" distB="0" distL="0" distR="0" wp14:anchorId="48AF3BFB" wp14:editId="1B01E690">
                  <wp:extent cx="1928191" cy="983974"/>
                  <wp:effectExtent l="0" t="0" r="0" b="6985"/>
                  <wp:docPr id="2" name="Afbeelding 2" descr="https://start.howest.be/StrategieCommunicatie/Communicatie/Gedeelde%20documenten/HOWEST%20logo_RG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 descr="https://start.howest.be/StrategieCommunicatie/Communicatie/Gedeelde%20documenten/HOWEST%20logo_RGB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628" cy="987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7" w:type="dxa"/>
            <w:gridSpan w:val="2"/>
            <w:tcBorders>
              <w:left w:val="nil"/>
            </w:tcBorders>
          </w:tcPr>
          <w:p w14:paraId="7E7F6EED" w14:textId="77777777" w:rsidR="00864BC6" w:rsidRPr="002A5B28" w:rsidRDefault="00864BC6" w:rsidP="00864BC6">
            <w:pPr>
              <w:rPr>
                <w:sz w:val="16"/>
                <w:szCs w:val="16"/>
              </w:rPr>
            </w:pPr>
          </w:p>
          <w:p w14:paraId="7E7F6EEE" w14:textId="77777777" w:rsidR="00864BC6" w:rsidRPr="0040133A" w:rsidRDefault="00864BC6" w:rsidP="00864BC6">
            <w:pPr>
              <w:rPr>
                <w:rFonts w:ascii="Verdana" w:hAnsi="Verdana"/>
                <w:sz w:val="18"/>
                <w:szCs w:val="16"/>
              </w:rPr>
            </w:pPr>
            <w:r w:rsidRPr="0040133A">
              <w:rPr>
                <w:rFonts w:ascii="Verdana" w:hAnsi="Verdana"/>
                <w:sz w:val="18"/>
                <w:szCs w:val="16"/>
              </w:rPr>
              <w:t xml:space="preserve">Rijselstraat 5,  8200 Sint -Michiels </w:t>
            </w:r>
          </w:p>
          <w:p w14:paraId="7E7F6EEF" w14:textId="77777777" w:rsidR="00864BC6" w:rsidRPr="0040133A" w:rsidRDefault="00864BC6" w:rsidP="00864BC6">
            <w:pPr>
              <w:rPr>
                <w:rFonts w:ascii="Verdana" w:hAnsi="Verdana"/>
                <w:sz w:val="16"/>
                <w:szCs w:val="16"/>
              </w:rPr>
            </w:pPr>
          </w:p>
          <w:p w14:paraId="7E7F6EF0" w14:textId="5CC77A1B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</w:rPr>
            </w:pPr>
            <w:r w:rsidRPr="0040133A">
              <w:rPr>
                <w:rFonts w:ascii="Verdana" w:hAnsi="Verdana"/>
                <w:sz w:val="18"/>
                <w:szCs w:val="18"/>
              </w:rPr>
              <w:t xml:space="preserve">Tel </w:t>
            </w:r>
            <w:r w:rsidR="00BE06F3">
              <w:rPr>
                <w:rFonts w:ascii="Verdana" w:hAnsi="Verdana"/>
                <w:sz w:val="18"/>
                <w:szCs w:val="18"/>
              </w:rPr>
              <w:t>++32 (</w:t>
            </w:r>
            <w:r w:rsidRPr="0040133A">
              <w:rPr>
                <w:rFonts w:ascii="Verdana" w:hAnsi="Verdana"/>
                <w:sz w:val="18"/>
                <w:szCs w:val="18"/>
              </w:rPr>
              <w:t>0</w:t>
            </w:r>
            <w:r w:rsidR="00BE06F3">
              <w:rPr>
                <w:rFonts w:ascii="Verdana" w:hAnsi="Verdana"/>
                <w:sz w:val="18"/>
                <w:szCs w:val="18"/>
              </w:rPr>
              <w:t>)</w:t>
            </w:r>
            <w:r w:rsidRPr="0040133A">
              <w:rPr>
                <w:rFonts w:ascii="Verdana" w:hAnsi="Verdana"/>
                <w:sz w:val="18"/>
                <w:szCs w:val="18"/>
              </w:rPr>
              <w:t xml:space="preserve">50 38 12 77  |  Fax </w:t>
            </w:r>
            <w:r w:rsidR="00BE06F3">
              <w:rPr>
                <w:rFonts w:ascii="Verdana" w:hAnsi="Verdana"/>
                <w:sz w:val="18"/>
                <w:szCs w:val="18"/>
              </w:rPr>
              <w:t>++32 (</w:t>
            </w:r>
            <w:r w:rsidRPr="0040133A">
              <w:rPr>
                <w:rFonts w:ascii="Verdana" w:hAnsi="Verdana"/>
                <w:sz w:val="18"/>
                <w:szCs w:val="18"/>
              </w:rPr>
              <w:t>0</w:t>
            </w:r>
            <w:r w:rsidR="00BE06F3">
              <w:rPr>
                <w:rFonts w:ascii="Verdana" w:hAnsi="Verdana"/>
                <w:sz w:val="18"/>
                <w:szCs w:val="18"/>
              </w:rPr>
              <w:t>)</w:t>
            </w:r>
            <w:r w:rsidRPr="0040133A">
              <w:rPr>
                <w:rFonts w:ascii="Verdana" w:hAnsi="Verdana"/>
                <w:sz w:val="18"/>
                <w:szCs w:val="18"/>
              </w:rPr>
              <w:t xml:space="preserve">50 38 11 71  |  </w:t>
            </w:r>
          </w:p>
          <w:p w14:paraId="7E7F6EF1" w14:textId="77777777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proofErr w:type="gramStart"/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Email  </w:t>
            </w:r>
            <w:r w:rsidR="009B5948" w:rsidRPr="0040133A">
              <w:rPr>
                <w:rFonts w:ascii="Verdana" w:hAnsi="Verdana"/>
                <w:sz w:val="18"/>
                <w:szCs w:val="18"/>
                <w:lang w:val="en-US"/>
              </w:rPr>
              <w:t>brugge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>@howest.be</w:t>
            </w:r>
            <w:proofErr w:type="gramEnd"/>
            <w:r w:rsidR="0040133A"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</w:p>
          <w:p w14:paraId="7E7F6EF2" w14:textId="77777777" w:rsidR="00864BC6" w:rsidRPr="00913A73" w:rsidRDefault="00864BC6" w:rsidP="00864BC6">
            <w:pPr>
              <w:rPr>
                <w:lang w:val="en-US"/>
              </w:rPr>
            </w:pPr>
            <w:proofErr w:type="gramStart"/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Website  </w:t>
            </w:r>
            <w:r w:rsidRPr="0040133A">
              <w:rPr>
                <w:rFonts w:ascii="Verdana" w:hAnsi="Verdana"/>
                <w:bCs/>
                <w:sz w:val="18"/>
                <w:szCs w:val="18"/>
                <w:lang w:val="en-US"/>
              </w:rPr>
              <w:t>www.howest.be</w:t>
            </w:r>
            <w:proofErr w:type="gramEnd"/>
          </w:p>
        </w:tc>
      </w:tr>
      <w:tr w:rsidR="00F50492" w:rsidRPr="00C921A6" w14:paraId="7E7F6EF9" w14:textId="77777777" w:rsidTr="002A5B28">
        <w:tc>
          <w:tcPr>
            <w:tcW w:w="10700" w:type="dxa"/>
            <w:gridSpan w:val="4"/>
          </w:tcPr>
          <w:p w14:paraId="4FF0A891" w14:textId="79918D4F" w:rsidR="00BE06F3" w:rsidRPr="00AA1C70" w:rsidRDefault="00B61D89" w:rsidP="00BE06F3">
            <w:pPr>
              <w:tabs>
                <w:tab w:val="center" w:pos="5268"/>
                <w:tab w:val="right" w:pos="10536"/>
              </w:tabs>
              <w:jc w:val="center"/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>Advanced Bachelor</w:t>
            </w:r>
            <w:r w:rsidR="00C921A6"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 xml:space="preserve"> of Bioinformatics -</w:t>
            </w:r>
            <w:r w:rsidR="0040133A" w:rsidRPr="00601775"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 xml:space="preserve"> 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TRAINEESHIP</w:t>
            </w:r>
            <w:r w:rsidR="00777861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  <w:r w:rsidR="00BE06F3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Academic year 20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  <w:r w:rsidR="00C921A6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  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–</w:t>
            </w:r>
            <w:r w:rsidR="00BE06F3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20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</w:p>
          <w:p w14:paraId="63590675" w14:textId="3F5C9707" w:rsidR="00BE06F3" w:rsidRPr="00AA1C70" w:rsidRDefault="00BE06F3" w:rsidP="00BE06F3">
            <w:pPr>
              <w:tabs>
                <w:tab w:val="left" w:pos="9180"/>
              </w:tabs>
              <w:jc w:val="center"/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</w:pP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Registration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of the w</w:t>
            </w: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ork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carried out</w:t>
            </w:r>
            <w:r w:rsidR="00C921A6"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 </w:t>
            </w: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during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the </w:t>
            </w:r>
            <w:r w:rsidR="00777861"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t</w:t>
            </w:r>
            <w:r w:rsidR="00777861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raineeship</w:t>
            </w:r>
          </w:p>
          <w:p w14:paraId="7E7F6EF6" w14:textId="77777777" w:rsidR="00F50492" w:rsidRPr="00601775" w:rsidRDefault="00F50492" w:rsidP="002A5B28">
            <w:pPr>
              <w:tabs>
                <w:tab w:val="left" w:pos="9180"/>
              </w:tabs>
              <w:jc w:val="center"/>
              <w:rPr>
                <w:rFonts w:ascii="Verdana" w:hAnsi="Verdana"/>
                <w:sz w:val="16"/>
                <w:szCs w:val="16"/>
                <w:lang w:val="en-GB"/>
              </w:rPr>
            </w:pPr>
          </w:p>
          <w:p w14:paraId="7E7F6EF7" w14:textId="7AE0D311" w:rsidR="00F50492" w:rsidRPr="00601775" w:rsidRDefault="00F50492" w:rsidP="002A5B28">
            <w:pPr>
              <w:tabs>
                <w:tab w:val="left" w:pos="6225"/>
              </w:tabs>
              <w:rPr>
                <w:rFonts w:ascii="Verdana" w:hAnsi="Verdana"/>
                <w:lang w:val="en-GB"/>
              </w:rPr>
            </w:pPr>
            <w:r w:rsidRPr="00601775">
              <w:rPr>
                <w:rFonts w:ascii="Verdana" w:hAnsi="Verdana"/>
                <w:sz w:val="22"/>
                <w:lang w:val="en-GB"/>
              </w:rPr>
              <w:tab/>
            </w:r>
            <w:r w:rsidRPr="00601775">
              <w:rPr>
                <w:rFonts w:ascii="Verdana" w:hAnsi="Verdana"/>
                <w:b/>
                <w:sz w:val="22"/>
                <w:lang w:val="en-GB"/>
              </w:rPr>
              <w:t>Week</w:t>
            </w:r>
            <w:r w:rsidRPr="00601775">
              <w:rPr>
                <w:rFonts w:ascii="Verdana" w:hAnsi="Verdana"/>
                <w:lang w:val="en-GB"/>
              </w:rPr>
              <w:t>:</w:t>
            </w:r>
            <w:ins w:id="0" w:author="Prempeh Mubashir" w:date="2019-04-17T09:14:00Z">
              <w:r w:rsidR="00230BF9">
                <w:rPr>
                  <w:rFonts w:ascii="Verdana" w:hAnsi="Verdana"/>
                  <w:lang w:val="en-GB"/>
                </w:rPr>
                <w:t>1</w:t>
              </w:r>
            </w:ins>
          </w:p>
          <w:p w14:paraId="7E7F6EF8" w14:textId="77777777" w:rsidR="00CC7B1D" w:rsidRPr="00601775" w:rsidRDefault="00CC7B1D" w:rsidP="002A5B28">
            <w:pPr>
              <w:tabs>
                <w:tab w:val="left" w:pos="6225"/>
              </w:tabs>
              <w:rPr>
                <w:lang w:val="en-GB"/>
              </w:rPr>
            </w:pPr>
          </w:p>
        </w:tc>
      </w:tr>
      <w:tr w:rsidR="00F50492" w:rsidRPr="00FB231C" w14:paraId="7E7F6EFC" w14:textId="77777777" w:rsidTr="002A5B28">
        <w:tc>
          <w:tcPr>
            <w:tcW w:w="10700" w:type="dxa"/>
            <w:gridSpan w:val="4"/>
          </w:tcPr>
          <w:p w14:paraId="1E6DC7AA" w14:textId="16086C5E" w:rsidR="00BE06F3" w:rsidRPr="00AA1C70" w:rsidRDefault="00BE06F3" w:rsidP="00BE06F3">
            <w:pPr>
              <w:tabs>
                <w:tab w:val="left" w:pos="5220"/>
              </w:tabs>
              <w:spacing w:line="360" w:lineRule="auto"/>
              <w:rPr>
                <w:rFonts w:ascii="Verdana" w:hAnsi="Verdana"/>
                <w:sz w:val="22"/>
                <w:lang w:val="de-DE"/>
              </w:rPr>
            </w:pPr>
            <w:r w:rsidRPr="00AA1C70">
              <w:rPr>
                <w:rFonts w:ascii="Verdana" w:hAnsi="Verdana"/>
                <w:b/>
                <w:sz w:val="22"/>
                <w:lang w:val="de-DE"/>
              </w:rPr>
              <w:t>Trainee:</w:t>
            </w:r>
            <w:ins w:id="1" w:author="Prempeh Mubashir" w:date="2019-04-17T09:14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>Prempeh Mubashir</w:t>
              </w:r>
            </w:ins>
            <w:r w:rsidRPr="00AA1C70">
              <w:rPr>
                <w:rFonts w:ascii="Verdana" w:hAnsi="Verdana"/>
                <w:sz w:val="22"/>
                <w:lang w:val="de-DE"/>
              </w:rPr>
              <w:tab/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>Work placement:</w:t>
            </w:r>
            <w:r w:rsidRPr="00AA1C70">
              <w:rPr>
                <w:rFonts w:ascii="Verdana" w:hAnsi="Verdana"/>
                <w:sz w:val="22"/>
                <w:lang w:val="de-DE"/>
              </w:rPr>
              <w:t xml:space="preserve"> </w:t>
            </w:r>
            <w:ins w:id="2" w:author="Prempeh Mubashir" w:date="2019-04-17T09:14:00Z">
              <w:r w:rsidR="00230BF9">
                <w:rPr>
                  <w:rFonts w:ascii="Verdana" w:hAnsi="Verdana"/>
                  <w:sz w:val="22"/>
                  <w:lang w:val="de-DE"/>
                </w:rPr>
                <w:t>Dept. Bioinformatics</w:t>
              </w:r>
            </w:ins>
            <w:ins w:id="3" w:author="Prempeh Mubashir" w:date="2019-04-17T09:15:00Z">
              <w:r w:rsidR="00230BF9">
                <w:rPr>
                  <w:rFonts w:ascii="Verdana" w:hAnsi="Verdana"/>
                  <w:sz w:val="22"/>
                  <w:lang w:val="de-DE"/>
                </w:rPr>
                <w:t xml:space="preserve"> African Information Center</w:t>
              </w:r>
            </w:ins>
            <w:ins w:id="4" w:author="Prempeh Mubashir" w:date="2019-04-17T09:14:00Z">
              <w:r w:rsidR="00230BF9">
                <w:rPr>
                  <w:rFonts w:ascii="Verdana" w:hAnsi="Verdana"/>
                  <w:sz w:val="22"/>
                  <w:lang w:val="de-DE"/>
                </w:rPr>
                <w:t xml:space="preserve"> </w:t>
              </w:r>
            </w:ins>
          </w:p>
          <w:p w14:paraId="511169D3" w14:textId="77777777" w:rsidR="00230BF9" w:rsidRDefault="00777861" w:rsidP="00BE06F3">
            <w:pPr>
              <w:tabs>
                <w:tab w:val="left" w:pos="5200"/>
              </w:tabs>
              <w:spacing w:line="360" w:lineRule="auto"/>
              <w:rPr>
                <w:ins w:id="5" w:author="Prempeh Mubashir" w:date="2019-04-17T09:16:00Z"/>
                <w:rFonts w:ascii="Verdana" w:hAnsi="Verdana"/>
                <w:b/>
                <w:sz w:val="22"/>
                <w:lang w:val="de-DE"/>
              </w:rPr>
            </w:pPr>
            <w:r>
              <w:rPr>
                <w:rFonts w:ascii="Verdana" w:hAnsi="Verdana"/>
                <w:b/>
                <w:sz w:val="22"/>
                <w:lang w:val="de-DE"/>
              </w:rPr>
              <w:t xml:space="preserve">External </w:t>
            </w:r>
            <w:r w:rsidR="00C921A6">
              <w:rPr>
                <w:rFonts w:ascii="Verdana" w:hAnsi="Verdana"/>
                <w:b/>
                <w:sz w:val="22"/>
                <w:lang w:val="de-DE"/>
              </w:rPr>
              <w:t>t</w:t>
            </w:r>
            <w:r>
              <w:rPr>
                <w:rFonts w:ascii="Verdana" w:hAnsi="Verdana"/>
                <w:b/>
                <w:sz w:val="22"/>
                <w:lang w:val="de-DE"/>
              </w:rPr>
              <w:t>rainee</w:t>
            </w:r>
            <w:r w:rsidR="00A93C32">
              <w:rPr>
                <w:rFonts w:ascii="Verdana" w:hAnsi="Verdana"/>
                <w:b/>
                <w:sz w:val="22"/>
                <w:lang w:val="de-DE"/>
              </w:rPr>
              <w:t>ship</w:t>
            </w:r>
            <w:r>
              <w:rPr>
                <w:rFonts w:ascii="Verdana" w:hAnsi="Verdana"/>
                <w:b/>
                <w:sz w:val="22"/>
                <w:lang w:val="de-DE"/>
              </w:rPr>
              <w:t xml:space="preserve"> supervisor</w:t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>:</w:t>
            </w:r>
            <w:ins w:id="6" w:author="Prempeh Mubashir" w:date="2019-04-17T09:15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 xml:space="preserve"> Fourie Joubert</w:t>
              </w:r>
            </w:ins>
          </w:p>
          <w:p w14:paraId="7E7F6EFB" w14:textId="38A946E4" w:rsidR="00F50492" w:rsidRPr="00601775" w:rsidRDefault="00BE06F3" w:rsidP="00BE06F3">
            <w:pPr>
              <w:tabs>
                <w:tab w:val="left" w:pos="5200"/>
              </w:tabs>
              <w:spacing w:line="360" w:lineRule="auto"/>
              <w:rPr>
                <w:rFonts w:ascii="Verdana" w:hAnsi="Verdana"/>
                <w:lang w:val="en-GB"/>
              </w:rPr>
            </w:pPr>
            <w:del w:id="7" w:author="Prempeh Mubashir" w:date="2019-04-17T09:16:00Z">
              <w:r w:rsidRPr="00AA1C70" w:rsidDel="00230BF9">
                <w:rPr>
                  <w:rFonts w:ascii="Verdana" w:hAnsi="Verdana"/>
                  <w:sz w:val="22"/>
                  <w:lang w:val="de-DE"/>
                </w:rPr>
                <w:tab/>
              </w:r>
            </w:del>
            <w:r w:rsidRPr="00AA1C70">
              <w:rPr>
                <w:rFonts w:ascii="Verdana" w:hAnsi="Verdana"/>
                <w:b/>
                <w:sz w:val="22"/>
                <w:lang w:val="de-DE"/>
              </w:rPr>
              <w:t>Trainee</w:t>
            </w:r>
            <w:r w:rsidR="00A93C32">
              <w:rPr>
                <w:rFonts w:ascii="Verdana" w:hAnsi="Verdana"/>
                <w:b/>
                <w:sz w:val="22"/>
                <w:lang w:val="de-DE"/>
              </w:rPr>
              <w:t>ship</w:t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 xml:space="preserve"> supervisor (HOWEST):</w:t>
            </w:r>
            <w:ins w:id="8" w:author="Prempeh Mubashir" w:date="2019-04-17T09:15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 xml:space="preserve"> J. Decuyper</w:t>
              </w:r>
            </w:ins>
          </w:p>
        </w:tc>
      </w:tr>
      <w:tr w:rsidR="00BE06F3" w14:paraId="7E7F6F00" w14:textId="77777777" w:rsidTr="00BE06F3">
        <w:tc>
          <w:tcPr>
            <w:tcW w:w="3243" w:type="dxa"/>
          </w:tcPr>
          <w:p w14:paraId="7E7F6EFD" w14:textId="21661786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Day</w:t>
            </w:r>
          </w:p>
        </w:tc>
        <w:tc>
          <w:tcPr>
            <w:tcW w:w="1919" w:type="dxa"/>
            <w:gridSpan w:val="2"/>
          </w:tcPr>
          <w:p w14:paraId="7E7F6EFE" w14:textId="02A6916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From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AA1C70">
              <w:rPr>
                <w:rFonts w:ascii="Verdana" w:hAnsi="Verdana"/>
                <w:b/>
                <w:sz w:val="22"/>
                <w:szCs w:val="22"/>
              </w:rPr>
              <w:t>…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AA1C70">
              <w:rPr>
                <w:rFonts w:ascii="Verdana" w:hAnsi="Verdana"/>
                <w:b/>
                <w:sz w:val="22"/>
                <w:szCs w:val="22"/>
              </w:rPr>
              <w:t>till</w:t>
            </w:r>
            <w:r w:rsidR="00C921A6">
              <w:rPr>
                <w:rFonts w:ascii="Verdana" w:hAnsi="Verdana"/>
                <w:b/>
                <w:sz w:val="22"/>
                <w:szCs w:val="22"/>
              </w:rPr>
              <w:t xml:space="preserve"> …</w:t>
            </w:r>
          </w:p>
        </w:tc>
        <w:tc>
          <w:tcPr>
            <w:tcW w:w="5538" w:type="dxa"/>
          </w:tcPr>
          <w:p w14:paraId="7E7F6EFF" w14:textId="24CE3BAE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Kind of activity</w:t>
            </w:r>
          </w:p>
        </w:tc>
      </w:tr>
      <w:tr w:rsidR="00BE06F3" w14:paraId="7E7F6F04" w14:textId="77777777" w:rsidTr="00BE06F3">
        <w:trPr>
          <w:trHeight w:val="1814"/>
        </w:trPr>
        <w:tc>
          <w:tcPr>
            <w:tcW w:w="3243" w:type="dxa"/>
          </w:tcPr>
          <w:p w14:paraId="7E7F6F01" w14:textId="56F3E2F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Monday</w:t>
            </w:r>
          </w:p>
        </w:tc>
        <w:tc>
          <w:tcPr>
            <w:tcW w:w="1919" w:type="dxa"/>
            <w:gridSpan w:val="2"/>
          </w:tcPr>
          <w:p w14:paraId="7E7F6F02" w14:textId="36D59A18" w:rsidR="00BE06F3" w:rsidRPr="0040133A" w:rsidRDefault="00230BF9" w:rsidP="00BE06F3">
            <w:pPr>
              <w:rPr>
                <w:rFonts w:ascii="Verdana" w:hAnsi="Verdana"/>
              </w:rPr>
            </w:pPr>
            <w:ins w:id="9" w:author="Prempeh Mubashir" w:date="2019-04-17T09:16:00Z">
              <w:r>
                <w:rPr>
                  <w:rFonts w:ascii="Verdana" w:hAnsi="Verdana"/>
                </w:rPr>
                <w:t>15-04</w:t>
              </w:r>
            </w:ins>
          </w:p>
        </w:tc>
        <w:tc>
          <w:tcPr>
            <w:tcW w:w="5538" w:type="dxa"/>
          </w:tcPr>
          <w:p w14:paraId="7E7F6F03" w14:textId="27436391" w:rsidR="00BE06F3" w:rsidRPr="0040133A" w:rsidRDefault="00230BF9" w:rsidP="00BE06F3">
            <w:pPr>
              <w:rPr>
                <w:rFonts w:ascii="Verdana" w:hAnsi="Verdana"/>
              </w:rPr>
            </w:pPr>
            <w:ins w:id="10" w:author="Prempeh Mubashir" w:date="2019-04-17T09:16:00Z">
              <w:r>
                <w:rPr>
                  <w:rFonts w:ascii="Verdana" w:hAnsi="Verdana"/>
                </w:rPr>
                <w:t>15 hours of flight</w:t>
              </w:r>
            </w:ins>
          </w:p>
        </w:tc>
      </w:tr>
      <w:tr w:rsidR="00BE06F3" w:rsidRPr="00FB231C" w14:paraId="7E7F6F08" w14:textId="77777777" w:rsidTr="00BE06F3">
        <w:trPr>
          <w:trHeight w:val="1814"/>
        </w:trPr>
        <w:tc>
          <w:tcPr>
            <w:tcW w:w="3243" w:type="dxa"/>
          </w:tcPr>
          <w:p w14:paraId="7E7F6F05" w14:textId="055659FC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Tuesday</w:t>
            </w:r>
          </w:p>
        </w:tc>
        <w:tc>
          <w:tcPr>
            <w:tcW w:w="1919" w:type="dxa"/>
            <w:gridSpan w:val="2"/>
          </w:tcPr>
          <w:p w14:paraId="73037392" w14:textId="77777777" w:rsidR="00BE06F3" w:rsidRDefault="00230BF9" w:rsidP="00BE06F3">
            <w:pPr>
              <w:rPr>
                <w:ins w:id="11" w:author="Prempeh Mubashir" w:date="2019-04-17T09:16:00Z"/>
                <w:rFonts w:ascii="Verdana" w:hAnsi="Verdana"/>
              </w:rPr>
            </w:pPr>
            <w:ins w:id="12" w:author="Prempeh Mubashir" w:date="2019-04-17T09:16:00Z">
              <w:r>
                <w:rPr>
                  <w:rFonts w:ascii="Verdana" w:hAnsi="Verdana"/>
                </w:rPr>
                <w:t xml:space="preserve">16-04 </w:t>
              </w:r>
            </w:ins>
          </w:p>
          <w:p w14:paraId="7E7F6F06" w14:textId="1B64207B" w:rsidR="00230BF9" w:rsidRPr="0040133A" w:rsidRDefault="00230BF9" w:rsidP="00BE06F3">
            <w:pPr>
              <w:rPr>
                <w:rFonts w:ascii="Verdana" w:hAnsi="Verdana"/>
              </w:rPr>
            </w:pPr>
            <w:ins w:id="13" w:author="Prempeh Mubashir" w:date="2019-04-17T09:17:00Z">
              <w:r>
                <w:rPr>
                  <w:rFonts w:ascii="Verdana" w:hAnsi="Verdana"/>
                </w:rPr>
                <w:t>10am – 17</w:t>
              </w:r>
            </w:ins>
            <w:ins w:id="14" w:author="Prempeh Mubashir" w:date="2019-04-23T18:02:00Z">
              <w:r w:rsidR="00E812ED">
                <w:rPr>
                  <w:rFonts w:ascii="Verdana" w:hAnsi="Verdana"/>
                </w:rPr>
                <w:t>.30</w:t>
              </w:r>
            </w:ins>
            <w:ins w:id="15" w:author="Prempeh Mubashir" w:date="2019-04-17T09:17:00Z">
              <w:r>
                <w:rPr>
                  <w:rFonts w:ascii="Verdana" w:hAnsi="Verdana"/>
                </w:rPr>
                <w:t xml:space="preserve"> pm</w:t>
              </w:r>
            </w:ins>
          </w:p>
        </w:tc>
        <w:tc>
          <w:tcPr>
            <w:tcW w:w="5538" w:type="dxa"/>
          </w:tcPr>
          <w:p w14:paraId="7EB31D6F" w14:textId="77777777" w:rsidR="00BE06F3" w:rsidRPr="00FA5BD4" w:rsidRDefault="00230BF9" w:rsidP="00BE06F3">
            <w:pPr>
              <w:rPr>
                <w:ins w:id="16" w:author="Prempeh Mubashir" w:date="2019-04-17T09:17:00Z"/>
                <w:rFonts w:ascii="Verdana" w:hAnsi="Verdana"/>
                <w:lang w:val="en-GB"/>
                <w:rPrChange w:id="17" w:author="Prempeh Mubashir" w:date="2019-04-19T17:28:00Z">
                  <w:rPr>
                    <w:ins w:id="18" w:author="Prempeh Mubashir" w:date="2019-04-17T09:17:00Z"/>
                    <w:rFonts w:ascii="Verdana" w:hAnsi="Verdana"/>
                  </w:rPr>
                </w:rPrChange>
              </w:rPr>
            </w:pPr>
            <w:ins w:id="19" w:author="Prempeh Mubashir" w:date="2019-04-17T09:17:00Z">
              <w:r w:rsidRPr="00FA5BD4">
                <w:rPr>
                  <w:rFonts w:ascii="Verdana" w:hAnsi="Verdana"/>
                  <w:lang w:val="en-GB"/>
                  <w:rPrChange w:id="20" w:author="Prempeh Mubashir" w:date="2019-04-19T17:28:00Z">
                    <w:rPr>
                      <w:rFonts w:ascii="Verdana" w:hAnsi="Verdana"/>
                    </w:rPr>
                  </w:rPrChange>
                </w:rPr>
                <w:t>Introduction to the department.</w:t>
              </w:r>
            </w:ins>
          </w:p>
          <w:p w14:paraId="1A14898A" w14:textId="77777777" w:rsidR="00230BF9" w:rsidRPr="00FA5BD4" w:rsidRDefault="00230BF9" w:rsidP="00BE06F3">
            <w:pPr>
              <w:rPr>
                <w:ins w:id="21" w:author="Prempeh Mubashir" w:date="2019-04-17T09:18:00Z"/>
                <w:rFonts w:ascii="Verdana" w:hAnsi="Verdana"/>
                <w:lang w:val="en-GB"/>
                <w:rPrChange w:id="22" w:author="Prempeh Mubashir" w:date="2019-04-19T17:28:00Z">
                  <w:rPr>
                    <w:ins w:id="23" w:author="Prempeh Mubashir" w:date="2019-04-17T09:18:00Z"/>
                    <w:rFonts w:ascii="Verdana" w:hAnsi="Verdana"/>
                  </w:rPr>
                </w:rPrChange>
              </w:rPr>
            </w:pPr>
            <w:ins w:id="24" w:author="Prempeh Mubashir" w:date="2019-04-17T09:17:00Z">
              <w:r w:rsidRPr="00FA5BD4">
                <w:rPr>
                  <w:rFonts w:ascii="Verdana" w:hAnsi="Verdana"/>
                  <w:lang w:val="en-GB"/>
                  <w:rPrChange w:id="25" w:author="Prempeh Mubashir" w:date="2019-04-19T17:28:00Z">
                    <w:rPr>
                      <w:rFonts w:ascii="Verdana" w:hAnsi="Verdana"/>
                    </w:rPr>
                  </w:rPrChange>
                </w:rPr>
                <w:t>Introduction to the server</w:t>
              </w:r>
            </w:ins>
          </w:p>
          <w:p w14:paraId="35E9E97C" w14:textId="504DFACC" w:rsidR="00230BF9" w:rsidRPr="00787527" w:rsidRDefault="00230BF9" w:rsidP="00BE06F3">
            <w:pPr>
              <w:rPr>
                <w:ins w:id="26" w:author="Prempeh Mubashir" w:date="2019-04-19T17:34:00Z"/>
                <w:rFonts w:ascii="Verdana" w:hAnsi="Verdana"/>
                <w:lang w:val="en-GB"/>
                <w:rPrChange w:id="27" w:author="Prempeh Mubashir" w:date="2019-04-22T16:50:00Z">
                  <w:rPr>
                    <w:ins w:id="28" w:author="Prempeh Mubashir" w:date="2019-04-19T17:34:00Z"/>
                    <w:rFonts w:ascii="Verdana" w:hAnsi="Verdana"/>
                  </w:rPr>
                </w:rPrChange>
              </w:rPr>
            </w:pPr>
            <w:ins w:id="29" w:author="Prempeh Mubashir" w:date="2019-04-17T09:18:00Z">
              <w:r w:rsidRPr="00787527">
                <w:rPr>
                  <w:rFonts w:ascii="Verdana" w:hAnsi="Verdana"/>
                  <w:lang w:val="en-GB"/>
                  <w:rPrChange w:id="30" w:author="Prempeh Mubashir" w:date="2019-04-22T16:50:00Z">
                    <w:rPr>
                      <w:rFonts w:ascii="Verdana" w:hAnsi="Verdana"/>
                    </w:rPr>
                  </w:rPrChange>
                </w:rPr>
                <w:t xml:space="preserve">Setting up </w:t>
              </w:r>
              <w:r w:rsidR="00FA01E7" w:rsidRPr="00787527">
                <w:rPr>
                  <w:rFonts w:ascii="Verdana" w:hAnsi="Verdana"/>
                  <w:lang w:val="en-GB"/>
                  <w:rPrChange w:id="31" w:author="Prempeh Mubashir" w:date="2019-04-22T16:50:00Z">
                    <w:rPr>
                      <w:rFonts w:ascii="Verdana" w:hAnsi="Verdana"/>
                    </w:rPr>
                  </w:rPrChange>
                </w:rPr>
                <w:t>system</w:t>
              </w:r>
            </w:ins>
          </w:p>
          <w:p w14:paraId="5A9B4E22" w14:textId="4CE8462E" w:rsidR="00574555" w:rsidRPr="00787527" w:rsidRDefault="00574555" w:rsidP="00BE06F3">
            <w:pPr>
              <w:rPr>
                <w:ins w:id="32" w:author="Prempeh Mubashir" w:date="2019-04-17T09:18:00Z"/>
                <w:rFonts w:ascii="Verdana" w:hAnsi="Verdana"/>
                <w:lang w:val="en-GB"/>
                <w:rPrChange w:id="33" w:author="Prempeh Mubashir" w:date="2019-04-22T16:50:00Z">
                  <w:rPr>
                    <w:ins w:id="34" w:author="Prempeh Mubashir" w:date="2019-04-17T09:18:00Z"/>
                    <w:rFonts w:ascii="Verdana" w:hAnsi="Verdana"/>
                  </w:rPr>
                </w:rPrChange>
              </w:rPr>
            </w:pPr>
            <w:ins w:id="35" w:author="Prempeh Mubashir" w:date="2019-04-19T17:34:00Z">
              <w:r w:rsidRPr="00787527">
                <w:rPr>
                  <w:rFonts w:ascii="Verdana" w:hAnsi="Verdana"/>
                  <w:lang w:val="en-GB"/>
                  <w:rPrChange w:id="36" w:author="Prempeh Mubashir" w:date="2019-04-22T16:50:00Z">
                    <w:rPr>
                      <w:rFonts w:ascii="Verdana" w:hAnsi="Verdana"/>
                    </w:rPr>
                  </w:rPrChange>
                </w:rPr>
                <w:t>Reading papers/article</w:t>
              </w:r>
            </w:ins>
          </w:p>
          <w:p w14:paraId="7E7F6F07" w14:textId="22180354" w:rsidR="00FA01E7" w:rsidRPr="00787527" w:rsidRDefault="00FA01E7" w:rsidP="00BE06F3">
            <w:pPr>
              <w:rPr>
                <w:rFonts w:ascii="Verdana" w:hAnsi="Verdana"/>
                <w:lang w:val="en-GB"/>
                <w:rPrChange w:id="37" w:author="Prempeh Mubashir" w:date="2019-04-22T16:50:00Z">
                  <w:rPr>
                    <w:rFonts w:ascii="Verdana" w:hAnsi="Verdana"/>
                  </w:rPr>
                </w:rPrChange>
              </w:rPr>
            </w:pPr>
          </w:p>
        </w:tc>
      </w:tr>
      <w:tr w:rsidR="00BE06F3" w:rsidRPr="00FB231C" w14:paraId="7E7F6F0C" w14:textId="77777777" w:rsidTr="00BE06F3">
        <w:trPr>
          <w:trHeight w:val="1814"/>
        </w:trPr>
        <w:tc>
          <w:tcPr>
            <w:tcW w:w="3243" w:type="dxa"/>
          </w:tcPr>
          <w:p w14:paraId="7E7F6F09" w14:textId="5009C54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Wednesday</w:t>
            </w:r>
          </w:p>
        </w:tc>
        <w:tc>
          <w:tcPr>
            <w:tcW w:w="1919" w:type="dxa"/>
            <w:gridSpan w:val="2"/>
          </w:tcPr>
          <w:p w14:paraId="7E7F6F0A" w14:textId="3B3E1739" w:rsidR="00BE06F3" w:rsidRPr="0040133A" w:rsidRDefault="00FA01E7" w:rsidP="00BE06F3">
            <w:pPr>
              <w:rPr>
                <w:rFonts w:ascii="Verdana" w:hAnsi="Verdana"/>
              </w:rPr>
            </w:pPr>
            <w:ins w:id="38" w:author="Prempeh Mubashir" w:date="2019-04-17T09:19:00Z">
              <w:r>
                <w:rPr>
                  <w:rFonts w:ascii="Verdana" w:hAnsi="Verdana"/>
                </w:rPr>
                <w:t xml:space="preserve">8.30 am </w:t>
              </w:r>
            </w:ins>
            <w:ins w:id="39" w:author="Prempeh Mubashir" w:date="2019-04-19T17:28:00Z">
              <w:r w:rsidR="00FA5BD4">
                <w:rPr>
                  <w:rFonts w:ascii="Verdana" w:hAnsi="Verdana"/>
                </w:rPr>
                <w:t>–</w:t>
              </w:r>
            </w:ins>
            <w:ins w:id="40" w:author="Prempeh Mubashir" w:date="2019-04-17T09:19:00Z">
              <w:r>
                <w:rPr>
                  <w:rFonts w:ascii="Verdana" w:hAnsi="Verdana"/>
                </w:rPr>
                <w:t xml:space="preserve"> </w:t>
              </w:r>
            </w:ins>
            <w:ins w:id="41" w:author="Prempeh Mubashir" w:date="2019-04-19T17:28:00Z">
              <w:r w:rsidR="00FA5BD4">
                <w:rPr>
                  <w:rFonts w:ascii="Verdana" w:hAnsi="Verdana"/>
                </w:rPr>
                <w:t>17.25pm</w:t>
              </w:r>
            </w:ins>
          </w:p>
        </w:tc>
        <w:tc>
          <w:tcPr>
            <w:tcW w:w="5538" w:type="dxa"/>
          </w:tcPr>
          <w:p w14:paraId="7ADF5C8E" w14:textId="77777777" w:rsidR="00BE06F3" w:rsidRDefault="00FA01E7" w:rsidP="00BE06F3">
            <w:pPr>
              <w:rPr>
                <w:ins w:id="42" w:author="Prempeh Mubashir" w:date="2019-04-17T09:20:00Z"/>
                <w:rFonts w:ascii="Verdana" w:hAnsi="Verdana"/>
                <w:lang w:val="en-GB"/>
              </w:rPr>
            </w:pPr>
            <w:ins w:id="43" w:author="Prempeh Mubashir" w:date="2019-04-17T09:19:00Z">
              <w:r w:rsidRPr="00FA01E7">
                <w:rPr>
                  <w:rFonts w:ascii="Verdana" w:hAnsi="Verdana"/>
                  <w:lang w:val="en-GB"/>
                  <w:rPrChange w:id="44" w:author="Prempeh Mubashir" w:date="2019-04-17T09:20:00Z">
                    <w:rPr>
                      <w:rFonts w:ascii="Verdana" w:hAnsi="Verdana"/>
                    </w:rPr>
                  </w:rPrChange>
                </w:rPr>
                <w:t>Discussion HLA typ</w:t>
              </w:r>
            </w:ins>
            <w:ins w:id="45" w:author="Prempeh Mubashir" w:date="2019-04-17T09:20:00Z">
              <w:r w:rsidRPr="00FA01E7">
                <w:rPr>
                  <w:rFonts w:ascii="Verdana" w:hAnsi="Verdana"/>
                  <w:lang w:val="en-GB"/>
                  <w:rPrChange w:id="46" w:author="Prempeh Mubashir" w:date="2019-04-17T09:20:00Z">
                    <w:rPr>
                      <w:rFonts w:ascii="Verdana" w:hAnsi="Verdana"/>
                    </w:rPr>
                  </w:rPrChange>
                </w:rPr>
                <w:t>ing</w:t>
              </w:r>
              <w:r>
                <w:rPr>
                  <w:rFonts w:ascii="Verdana" w:hAnsi="Verdana"/>
                  <w:lang w:val="en-GB"/>
                </w:rPr>
                <w:t>/ MHCI-II</w:t>
              </w:r>
              <w:r w:rsidRPr="00FA01E7">
                <w:rPr>
                  <w:rFonts w:ascii="Verdana" w:hAnsi="Verdana"/>
                  <w:lang w:val="en-GB"/>
                  <w:rPrChange w:id="47" w:author="Prempeh Mubashir" w:date="2019-04-17T09:20:00Z">
                    <w:rPr>
                      <w:rFonts w:ascii="Verdana" w:hAnsi="Verdana"/>
                    </w:rPr>
                  </w:rPrChange>
                </w:rPr>
                <w:t xml:space="preserve"> </w:t>
              </w:r>
              <w:r>
                <w:rPr>
                  <w:rFonts w:ascii="Verdana" w:hAnsi="Verdana"/>
                  <w:lang w:val="en-GB"/>
                </w:rPr>
                <w:t xml:space="preserve">and the </w:t>
              </w:r>
              <w:r w:rsidRPr="00FA01E7">
                <w:rPr>
                  <w:rFonts w:ascii="Verdana" w:hAnsi="Verdana"/>
                  <w:lang w:val="en-GB"/>
                  <w:rPrChange w:id="48" w:author="Prempeh Mubashir" w:date="2019-04-17T09:20:00Z">
                    <w:rPr>
                      <w:rFonts w:ascii="Verdana" w:hAnsi="Verdana"/>
                    </w:rPr>
                  </w:rPrChange>
                </w:rPr>
                <w:t>data</w:t>
              </w:r>
              <w:r>
                <w:rPr>
                  <w:rFonts w:ascii="Verdana" w:hAnsi="Verdana"/>
                  <w:lang w:val="en-GB"/>
                </w:rPr>
                <w:t xml:space="preserve"> </w:t>
              </w:r>
              <w:r w:rsidRPr="00FA01E7">
                <w:rPr>
                  <w:rFonts w:ascii="Verdana" w:hAnsi="Verdana"/>
                  <w:lang w:val="en-GB"/>
                  <w:rPrChange w:id="49" w:author="Prempeh Mubashir" w:date="2019-04-17T09:20:00Z">
                    <w:rPr>
                      <w:rFonts w:ascii="Verdana" w:hAnsi="Verdana"/>
                    </w:rPr>
                  </w:rPrChange>
                </w:rPr>
                <w:t>science related</w:t>
              </w:r>
            </w:ins>
            <w:ins w:id="50" w:author="Prempeh Mubashir" w:date="2019-04-17T09:19:00Z">
              <w:r w:rsidRPr="00FA01E7">
                <w:rPr>
                  <w:rFonts w:ascii="Verdana" w:hAnsi="Verdana"/>
                  <w:lang w:val="en-GB"/>
                  <w:rPrChange w:id="51" w:author="Prempeh Mubashir" w:date="2019-04-17T09:20:00Z">
                    <w:rPr>
                      <w:rFonts w:ascii="Verdana" w:hAnsi="Verdana"/>
                    </w:rPr>
                  </w:rPrChange>
                </w:rPr>
                <w:t xml:space="preserve"> to African Genome</w:t>
              </w:r>
            </w:ins>
            <w:ins w:id="52" w:author="Prempeh Mubashir" w:date="2019-04-17T09:20:00Z">
              <w:r>
                <w:rPr>
                  <w:rFonts w:ascii="Verdana" w:hAnsi="Verdana"/>
                  <w:lang w:val="en-GB"/>
                </w:rPr>
                <w:t xml:space="preserve"> Project.</w:t>
              </w:r>
            </w:ins>
          </w:p>
          <w:p w14:paraId="4CC6B4A8" w14:textId="79D83E4D" w:rsidR="00A238FD" w:rsidRDefault="00A238FD" w:rsidP="00BE06F3">
            <w:pPr>
              <w:rPr>
                <w:ins w:id="53" w:author="Prempeh Mubashir" w:date="2019-04-17T09:24:00Z"/>
                <w:rFonts w:ascii="Verdana" w:hAnsi="Verdana"/>
                <w:lang w:val="en-GB"/>
              </w:rPr>
            </w:pPr>
            <w:ins w:id="54" w:author="Prempeh Mubashir" w:date="2019-04-17T09:22:00Z">
              <w:r>
                <w:rPr>
                  <w:rFonts w:ascii="Verdana" w:hAnsi="Verdana"/>
                  <w:lang w:val="en-GB"/>
                </w:rPr>
                <w:t xml:space="preserve">Lab meeting + presentations </w:t>
              </w:r>
              <w:proofErr w:type="spellStart"/>
              <w:r>
                <w:rPr>
                  <w:rFonts w:ascii="Verdana" w:hAnsi="Verdana"/>
                  <w:lang w:val="en-GB"/>
                </w:rPr>
                <w:t>Bsc</w:t>
              </w:r>
              <w:proofErr w:type="spellEnd"/>
              <w:r>
                <w:rPr>
                  <w:rFonts w:ascii="Verdana" w:hAnsi="Verdana"/>
                  <w:lang w:val="en-GB"/>
                </w:rPr>
                <w:t xml:space="preserve"> </w:t>
              </w:r>
            </w:ins>
            <w:ins w:id="55" w:author="Prempeh Mubashir" w:date="2019-04-17T09:24:00Z">
              <w:r>
                <w:rPr>
                  <w:rFonts w:ascii="Verdana" w:hAnsi="Verdana"/>
                  <w:lang w:val="en-GB"/>
                </w:rPr>
                <w:t>honour</w:t>
              </w:r>
            </w:ins>
            <w:ins w:id="56" w:author="Prempeh Mubashir" w:date="2019-04-17T09:22:00Z">
              <w:r>
                <w:rPr>
                  <w:rFonts w:ascii="Verdana" w:hAnsi="Verdana"/>
                  <w:lang w:val="en-GB"/>
                </w:rPr>
                <w:t xml:space="preserve"> s</w:t>
              </w:r>
            </w:ins>
            <w:ins w:id="57" w:author="Prempeh Mubashir" w:date="2019-04-17T09:23:00Z">
              <w:r>
                <w:rPr>
                  <w:rFonts w:ascii="Verdana" w:hAnsi="Verdana"/>
                  <w:lang w:val="en-GB"/>
                </w:rPr>
                <w:t>tudents</w:t>
              </w:r>
            </w:ins>
          </w:p>
          <w:p w14:paraId="77DB0E13" w14:textId="5292ADD1" w:rsidR="00A238FD" w:rsidRDefault="00A238FD" w:rsidP="00BE06F3">
            <w:pPr>
              <w:rPr>
                <w:ins w:id="58" w:author="Prempeh Mubashir" w:date="2019-04-17T09:23:00Z"/>
                <w:rFonts w:ascii="Verdana" w:hAnsi="Verdana"/>
                <w:lang w:val="en-GB"/>
              </w:rPr>
            </w:pPr>
            <w:ins w:id="59" w:author="Prempeh Mubashir" w:date="2019-04-17T09:24:00Z">
              <w:r>
                <w:rPr>
                  <w:rFonts w:ascii="Verdana" w:hAnsi="Verdana"/>
                  <w:lang w:val="en-GB"/>
                </w:rPr>
                <w:t>Work on the blog / portofolio</w:t>
              </w:r>
            </w:ins>
          </w:p>
          <w:p w14:paraId="7E0D7030" w14:textId="77777777" w:rsidR="00A238FD" w:rsidRDefault="00A238FD" w:rsidP="00A238FD">
            <w:pPr>
              <w:rPr>
                <w:ins w:id="60" w:author="Prempeh Mubashir" w:date="2019-04-17T09:23:00Z"/>
                <w:rFonts w:ascii="Verdana" w:hAnsi="Verdana"/>
                <w:lang w:val="en-GB"/>
              </w:rPr>
            </w:pPr>
            <w:ins w:id="61" w:author="Prempeh Mubashir" w:date="2019-04-17T09:23:00Z">
              <w:r>
                <w:rPr>
                  <w:rFonts w:ascii="Verdana" w:hAnsi="Verdana"/>
                  <w:lang w:val="en-GB"/>
                </w:rPr>
                <w:t>Introduction to Analysis of term line variants in cancer-related genes of black female South-African breast cancer patients</w:t>
              </w:r>
            </w:ins>
          </w:p>
          <w:p w14:paraId="7E7F6F0B" w14:textId="3D4DDE9A" w:rsidR="00A238FD" w:rsidRPr="00FA01E7" w:rsidRDefault="00A238FD" w:rsidP="00BE06F3">
            <w:pPr>
              <w:rPr>
                <w:rFonts w:ascii="Verdana" w:hAnsi="Verdana"/>
                <w:lang w:val="en-GB"/>
                <w:rPrChange w:id="62" w:author="Prempeh Mubashir" w:date="2019-04-17T09:20:00Z">
                  <w:rPr>
                    <w:rFonts w:ascii="Verdana" w:hAnsi="Verdana"/>
                  </w:rPr>
                </w:rPrChange>
              </w:rPr>
            </w:pPr>
            <w:ins w:id="63" w:author="Prempeh Mubashir" w:date="2019-04-17T09:23:00Z">
              <w:r>
                <w:rPr>
                  <w:rFonts w:ascii="Verdana" w:hAnsi="Verdana"/>
                  <w:lang w:val="en-GB"/>
                </w:rPr>
                <w:t xml:space="preserve">Q&amp;A session about the </w:t>
              </w:r>
            </w:ins>
            <w:ins w:id="64" w:author="Prempeh Mubashir" w:date="2019-04-17T09:24:00Z">
              <w:r>
                <w:rPr>
                  <w:rFonts w:ascii="Verdana" w:hAnsi="Verdana"/>
                  <w:lang w:val="en-GB"/>
                </w:rPr>
                <w:t>traineeship</w:t>
              </w:r>
            </w:ins>
            <w:ins w:id="65" w:author="Prempeh Mubashir" w:date="2019-04-17T09:23:00Z">
              <w:r>
                <w:rPr>
                  <w:rFonts w:ascii="Verdana" w:hAnsi="Verdana"/>
                  <w:lang w:val="en-GB"/>
                </w:rPr>
                <w:t xml:space="preserve"> project</w:t>
              </w:r>
            </w:ins>
          </w:p>
        </w:tc>
      </w:tr>
      <w:tr w:rsidR="00BE06F3" w:rsidRPr="00FB231C" w14:paraId="7E7F6F10" w14:textId="77777777" w:rsidTr="00BE06F3">
        <w:trPr>
          <w:trHeight w:val="1814"/>
        </w:trPr>
        <w:tc>
          <w:tcPr>
            <w:tcW w:w="3243" w:type="dxa"/>
          </w:tcPr>
          <w:p w14:paraId="7E7F6F0D" w14:textId="29279C58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Thursday</w:t>
            </w:r>
          </w:p>
        </w:tc>
        <w:tc>
          <w:tcPr>
            <w:tcW w:w="1919" w:type="dxa"/>
            <w:gridSpan w:val="2"/>
          </w:tcPr>
          <w:p w14:paraId="32B16171" w14:textId="7FE3A0E5" w:rsidR="00BE06F3" w:rsidRDefault="00FA5BD4" w:rsidP="00BE06F3">
            <w:pPr>
              <w:rPr>
                <w:ins w:id="66" w:author="Prempeh Mubashir" w:date="2019-04-19T17:29:00Z"/>
                <w:rFonts w:ascii="Verdana" w:hAnsi="Verdana"/>
              </w:rPr>
            </w:pPr>
            <w:ins w:id="67" w:author="Prempeh Mubashir" w:date="2019-04-19T17:29:00Z">
              <w:r>
                <w:rPr>
                  <w:rFonts w:ascii="Verdana" w:hAnsi="Verdana"/>
                </w:rPr>
                <w:t>9.00 am –</w:t>
              </w:r>
            </w:ins>
          </w:p>
          <w:p w14:paraId="7E7F6F0E" w14:textId="6927D60C" w:rsidR="00FA5BD4" w:rsidRPr="0040133A" w:rsidRDefault="00FA5BD4" w:rsidP="00BE06F3">
            <w:pPr>
              <w:rPr>
                <w:rFonts w:ascii="Verdana" w:hAnsi="Verdana"/>
              </w:rPr>
            </w:pPr>
            <w:ins w:id="68" w:author="Prempeh Mubashir" w:date="2019-04-19T17:29:00Z">
              <w:r>
                <w:rPr>
                  <w:rFonts w:ascii="Verdana" w:hAnsi="Verdana"/>
                </w:rPr>
                <w:t>18.00 pm</w:t>
              </w:r>
            </w:ins>
          </w:p>
        </w:tc>
        <w:tc>
          <w:tcPr>
            <w:tcW w:w="5538" w:type="dxa"/>
          </w:tcPr>
          <w:p w14:paraId="3E865D43" w14:textId="77777777" w:rsidR="00BE06F3" w:rsidRPr="00787527" w:rsidRDefault="00574555" w:rsidP="00BE06F3">
            <w:pPr>
              <w:rPr>
                <w:ins w:id="69" w:author="Prempeh Mubashir" w:date="2019-04-19T17:33:00Z"/>
                <w:rFonts w:ascii="Verdana" w:hAnsi="Verdana"/>
                <w:lang w:val="en-GB"/>
                <w:rPrChange w:id="70" w:author="Prempeh Mubashir" w:date="2019-04-22T16:50:00Z">
                  <w:rPr>
                    <w:ins w:id="71" w:author="Prempeh Mubashir" w:date="2019-04-19T17:33:00Z"/>
                    <w:rFonts w:ascii="Verdana" w:hAnsi="Verdana"/>
                  </w:rPr>
                </w:rPrChange>
              </w:rPr>
            </w:pPr>
            <w:ins w:id="72" w:author="Prempeh Mubashir" w:date="2019-04-19T17:33:00Z">
              <w:r w:rsidRPr="00787527">
                <w:rPr>
                  <w:rFonts w:ascii="Verdana" w:hAnsi="Verdana"/>
                  <w:lang w:val="en-GB"/>
                  <w:rPrChange w:id="73" w:author="Prempeh Mubashir" w:date="2019-04-22T16:50:00Z">
                    <w:rPr>
                      <w:rFonts w:ascii="Verdana" w:hAnsi="Verdana"/>
                    </w:rPr>
                  </w:rPrChange>
                </w:rPr>
                <w:t>Linux</w:t>
              </w:r>
            </w:ins>
          </w:p>
          <w:p w14:paraId="3E8DA928" w14:textId="77777777" w:rsidR="00574555" w:rsidRPr="00787527" w:rsidRDefault="00574555" w:rsidP="00BE06F3">
            <w:pPr>
              <w:rPr>
                <w:ins w:id="74" w:author="Prempeh Mubashir" w:date="2019-04-19T17:33:00Z"/>
                <w:rFonts w:ascii="Verdana" w:hAnsi="Verdana"/>
                <w:lang w:val="en-GB"/>
                <w:rPrChange w:id="75" w:author="Prempeh Mubashir" w:date="2019-04-22T16:50:00Z">
                  <w:rPr>
                    <w:ins w:id="76" w:author="Prempeh Mubashir" w:date="2019-04-19T17:33:00Z"/>
                    <w:rFonts w:ascii="Verdana" w:hAnsi="Verdana"/>
                  </w:rPr>
                </w:rPrChange>
              </w:rPr>
            </w:pPr>
            <w:ins w:id="77" w:author="Prempeh Mubashir" w:date="2019-04-19T17:33:00Z">
              <w:r w:rsidRPr="00787527">
                <w:rPr>
                  <w:rFonts w:ascii="Verdana" w:hAnsi="Verdana"/>
                  <w:lang w:val="en-GB"/>
                  <w:rPrChange w:id="78" w:author="Prempeh Mubashir" w:date="2019-04-22T16:50:00Z">
                    <w:rPr>
                      <w:rFonts w:ascii="Verdana" w:hAnsi="Verdana"/>
                    </w:rPr>
                  </w:rPrChange>
                </w:rPr>
                <w:t>Mapping</w:t>
              </w:r>
            </w:ins>
          </w:p>
          <w:p w14:paraId="76CB77B0" w14:textId="242CDC4E" w:rsidR="00574555" w:rsidRPr="00787527" w:rsidRDefault="00574555" w:rsidP="00BE06F3">
            <w:pPr>
              <w:rPr>
                <w:ins w:id="79" w:author="Prempeh Mubashir" w:date="2019-04-19T17:35:00Z"/>
                <w:rFonts w:ascii="Verdana" w:hAnsi="Verdana"/>
                <w:lang w:val="en-GB"/>
                <w:rPrChange w:id="80" w:author="Prempeh Mubashir" w:date="2019-04-22T16:50:00Z">
                  <w:rPr>
                    <w:ins w:id="81" w:author="Prempeh Mubashir" w:date="2019-04-19T17:35:00Z"/>
                    <w:rFonts w:ascii="Verdana" w:hAnsi="Verdana"/>
                  </w:rPr>
                </w:rPrChange>
              </w:rPr>
            </w:pPr>
            <w:ins w:id="82" w:author="Prempeh Mubashir" w:date="2019-04-19T17:33:00Z">
              <w:r w:rsidRPr="00787527">
                <w:rPr>
                  <w:rFonts w:ascii="Verdana" w:hAnsi="Verdana"/>
                  <w:lang w:val="en-GB"/>
                  <w:rPrChange w:id="83" w:author="Prempeh Mubashir" w:date="2019-04-22T16:50:00Z">
                    <w:rPr>
                      <w:rFonts w:ascii="Verdana" w:hAnsi="Verdana"/>
                    </w:rPr>
                  </w:rPrChange>
                </w:rPr>
                <w:t>SciNote: “</w:t>
              </w:r>
            </w:ins>
            <w:ins w:id="84" w:author="Prempeh Mubashir" w:date="2019-04-19T17:34:00Z">
              <w:r w:rsidRPr="00787527">
                <w:rPr>
                  <w:rFonts w:ascii="Verdana" w:hAnsi="Verdana"/>
                  <w:lang w:val="en-GB"/>
                  <w:rPrChange w:id="85" w:author="Prempeh Mubashir" w:date="2019-04-22T16:50:00Z">
                    <w:rPr>
                      <w:rFonts w:ascii="Verdana" w:hAnsi="Verdana"/>
                    </w:rPr>
                  </w:rPrChange>
                </w:rPr>
                <w:t xml:space="preserve">Started writing </w:t>
              </w:r>
              <w:proofErr w:type="gramStart"/>
              <w:r w:rsidRPr="00787527">
                <w:rPr>
                  <w:rFonts w:ascii="Verdana" w:hAnsi="Verdana"/>
                  <w:lang w:val="en-GB"/>
                  <w:rPrChange w:id="86" w:author="Prempeh Mubashir" w:date="2019-04-22T16:50:00Z">
                    <w:rPr>
                      <w:rFonts w:ascii="Verdana" w:hAnsi="Verdana"/>
                    </w:rPr>
                  </w:rPrChange>
                </w:rPr>
                <w:t xml:space="preserve">abstract </w:t>
              </w:r>
            </w:ins>
            <w:ins w:id="87" w:author="Prempeh Mubashir" w:date="2019-04-19T17:33:00Z">
              <w:r w:rsidRPr="00787527">
                <w:rPr>
                  <w:rFonts w:ascii="Verdana" w:hAnsi="Verdana"/>
                  <w:lang w:val="en-GB"/>
                  <w:rPrChange w:id="88" w:author="Prempeh Mubashir" w:date="2019-04-22T16:50:00Z">
                    <w:rPr>
                      <w:rFonts w:ascii="Verdana" w:hAnsi="Verdana"/>
                    </w:rPr>
                  </w:rPrChange>
                </w:rPr>
                <w:t>”</w:t>
              </w:r>
            </w:ins>
            <w:proofErr w:type="gramEnd"/>
          </w:p>
          <w:p w14:paraId="7E7F6F0F" w14:textId="2CA6D18D" w:rsidR="00574555" w:rsidRPr="00E812ED" w:rsidRDefault="00574555" w:rsidP="00BE06F3">
            <w:pPr>
              <w:rPr>
                <w:rFonts w:ascii="Verdana" w:hAnsi="Verdana"/>
                <w:lang w:val="en-GB"/>
                <w:rPrChange w:id="89" w:author="Prempeh Mubashir" w:date="2019-04-23T18:02:00Z">
                  <w:rPr>
                    <w:rFonts w:ascii="Verdana" w:hAnsi="Verdana"/>
                  </w:rPr>
                </w:rPrChange>
              </w:rPr>
            </w:pPr>
            <w:ins w:id="90" w:author="Prempeh Mubashir" w:date="2019-04-19T17:35:00Z">
              <w:r w:rsidRPr="00E812ED">
                <w:rPr>
                  <w:rFonts w:ascii="Verdana" w:hAnsi="Verdana"/>
                  <w:lang w:val="en-GB"/>
                  <w:rPrChange w:id="91" w:author="Prempeh Mubashir" w:date="2019-04-23T18:02:00Z">
                    <w:rPr>
                      <w:rFonts w:ascii="Verdana" w:hAnsi="Verdana"/>
                    </w:rPr>
                  </w:rPrChange>
                </w:rPr>
                <w:t>Work on blog</w:t>
              </w:r>
            </w:ins>
          </w:p>
        </w:tc>
      </w:tr>
      <w:tr w:rsidR="00BE06F3" w:rsidRPr="00E812ED" w14:paraId="7E7F6F14" w14:textId="77777777" w:rsidTr="00BE06F3">
        <w:trPr>
          <w:trHeight w:val="1814"/>
        </w:trPr>
        <w:tc>
          <w:tcPr>
            <w:tcW w:w="3243" w:type="dxa"/>
            <w:tcBorders>
              <w:bottom w:val="single" w:sz="4" w:space="0" w:color="auto"/>
            </w:tcBorders>
          </w:tcPr>
          <w:p w14:paraId="7E7F6F11" w14:textId="4361F631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lastRenderedPageBreak/>
              <w:t>Friday</w:t>
            </w:r>
          </w:p>
        </w:tc>
        <w:tc>
          <w:tcPr>
            <w:tcW w:w="1919" w:type="dxa"/>
            <w:gridSpan w:val="2"/>
            <w:tcBorders>
              <w:bottom w:val="single" w:sz="4" w:space="0" w:color="auto"/>
            </w:tcBorders>
          </w:tcPr>
          <w:p w14:paraId="7A5B92F0" w14:textId="5A8A1325" w:rsidR="00BE06F3" w:rsidRDefault="00FA5BD4" w:rsidP="00BE06F3">
            <w:pPr>
              <w:rPr>
                <w:ins w:id="92" w:author="Prempeh Mubashir" w:date="2019-04-19T17:29:00Z"/>
                <w:rFonts w:ascii="Verdana" w:hAnsi="Verdana"/>
              </w:rPr>
            </w:pPr>
            <w:ins w:id="93" w:author="Prempeh Mubashir" w:date="2019-04-19T17:29:00Z">
              <w:r>
                <w:rPr>
                  <w:rFonts w:ascii="Verdana" w:hAnsi="Verdana"/>
                </w:rPr>
                <w:t>9.50 am –</w:t>
              </w:r>
            </w:ins>
          </w:p>
          <w:p w14:paraId="7E7F6F12" w14:textId="26F0BD5A" w:rsidR="00FA5BD4" w:rsidRPr="0040133A" w:rsidRDefault="00FA5BD4" w:rsidP="00BE06F3">
            <w:pPr>
              <w:rPr>
                <w:rFonts w:ascii="Verdana" w:hAnsi="Verdana"/>
              </w:rPr>
            </w:pPr>
            <w:ins w:id="94" w:author="Prempeh Mubashir" w:date="2019-04-19T17:29:00Z">
              <w:r>
                <w:rPr>
                  <w:rFonts w:ascii="Verdana" w:hAnsi="Verdana"/>
                </w:rPr>
                <w:t>18.15 pm</w:t>
              </w:r>
            </w:ins>
          </w:p>
        </w:tc>
        <w:tc>
          <w:tcPr>
            <w:tcW w:w="5538" w:type="dxa"/>
            <w:tcBorders>
              <w:bottom w:val="single" w:sz="4" w:space="0" w:color="auto"/>
            </w:tcBorders>
          </w:tcPr>
          <w:p w14:paraId="6F2C2F19" w14:textId="64D9F87A" w:rsidR="00BE06F3" w:rsidRDefault="00FA5BD4" w:rsidP="00BE06F3">
            <w:pPr>
              <w:rPr>
                <w:ins w:id="95" w:author="Prempeh Mubashir" w:date="2019-04-19T17:30:00Z"/>
                <w:rFonts w:ascii="Verdana" w:hAnsi="Verdana"/>
                <w:lang w:val="en-US"/>
              </w:rPr>
            </w:pPr>
            <w:ins w:id="96" w:author="Prempeh Mubashir" w:date="2019-04-19T17:30:00Z">
              <w:r>
                <w:rPr>
                  <w:rFonts w:ascii="Verdana" w:hAnsi="Verdana"/>
                  <w:lang w:val="en-US"/>
                </w:rPr>
                <w:t xml:space="preserve">- </w:t>
              </w:r>
            </w:ins>
            <w:ins w:id="97" w:author="Prempeh Mubashir" w:date="2019-04-19T17:29:00Z">
              <w:r>
                <w:rPr>
                  <w:rFonts w:ascii="Verdana" w:hAnsi="Verdana"/>
                  <w:lang w:val="en-US"/>
                </w:rPr>
                <w:t>Comple</w:t>
              </w:r>
            </w:ins>
            <w:ins w:id="98" w:author="Prempeh Mubashir" w:date="2019-04-19T17:30:00Z">
              <w:r>
                <w:rPr>
                  <w:rFonts w:ascii="Verdana" w:hAnsi="Verdana"/>
                  <w:lang w:val="en-US"/>
                </w:rPr>
                <w:t>ted draft Abstract</w:t>
              </w:r>
            </w:ins>
          </w:p>
          <w:p w14:paraId="5322620B" w14:textId="77777777" w:rsidR="00FA5BD4" w:rsidRDefault="00FA5BD4" w:rsidP="00BE06F3">
            <w:pPr>
              <w:rPr>
                <w:ins w:id="99" w:author="Prempeh Mubashir" w:date="2019-04-19T17:30:00Z"/>
                <w:rFonts w:ascii="Verdana" w:hAnsi="Verdana"/>
                <w:lang w:val="en-US"/>
              </w:rPr>
            </w:pPr>
            <w:ins w:id="100" w:author="Prempeh Mubashir" w:date="2019-04-19T17:30:00Z">
              <w:r>
                <w:rPr>
                  <w:rFonts w:ascii="Verdana" w:hAnsi="Verdana"/>
                  <w:lang w:val="en-US"/>
                </w:rPr>
                <w:t>- Ran FastQC/ MultiQC + re-evaluation</w:t>
              </w:r>
            </w:ins>
          </w:p>
          <w:p w14:paraId="19134F46" w14:textId="77777777" w:rsidR="00FA5BD4" w:rsidRDefault="00FA5BD4" w:rsidP="00BE06F3">
            <w:pPr>
              <w:rPr>
                <w:ins w:id="101" w:author="Prempeh Mubashir" w:date="2019-04-19T17:31:00Z"/>
                <w:rFonts w:ascii="Verdana" w:hAnsi="Verdana"/>
                <w:lang w:val="en-US"/>
              </w:rPr>
            </w:pPr>
            <w:ins w:id="102" w:author="Prempeh Mubashir" w:date="2019-04-19T17:30:00Z">
              <w:r>
                <w:rPr>
                  <w:rFonts w:ascii="Verdana" w:hAnsi="Verdana"/>
                  <w:lang w:val="en-US"/>
                </w:rPr>
                <w:t xml:space="preserve">- </w:t>
              </w:r>
            </w:ins>
            <w:ins w:id="103" w:author="Prempeh Mubashir" w:date="2019-04-19T17:31:00Z">
              <w:r>
                <w:rPr>
                  <w:rFonts w:ascii="Verdana" w:hAnsi="Verdana"/>
                  <w:lang w:val="en-US"/>
                </w:rPr>
                <w:t>P</w:t>
              </w:r>
            </w:ins>
            <w:ins w:id="104" w:author="Prempeh Mubashir" w:date="2019-04-19T17:30:00Z">
              <w:r>
                <w:rPr>
                  <w:rFonts w:ascii="Verdana" w:hAnsi="Verdana"/>
                  <w:lang w:val="en-US"/>
                </w:rPr>
                <w:t xml:space="preserve">roblems with </w:t>
              </w:r>
              <w:proofErr w:type="spellStart"/>
              <w:r>
                <w:rPr>
                  <w:rFonts w:ascii="Verdana" w:hAnsi="Verdana"/>
                  <w:lang w:val="en-US"/>
                </w:rPr>
                <w:t>firefo</w:t>
              </w:r>
            </w:ins>
            <w:ins w:id="105" w:author="Prempeh Mubashir" w:date="2019-04-19T17:31:00Z">
              <w:r>
                <w:rPr>
                  <w:rFonts w:ascii="Verdana" w:hAnsi="Verdana"/>
                  <w:lang w:val="en-US"/>
                </w:rPr>
                <w:t>x</w:t>
              </w:r>
              <w:proofErr w:type="spellEnd"/>
              <w:r>
                <w:rPr>
                  <w:rFonts w:ascii="Verdana" w:hAnsi="Verdana"/>
                  <w:lang w:val="en-US"/>
                </w:rPr>
                <w:t xml:space="preserve"> and Multiqc file</w:t>
              </w:r>
            </w:ins>
          </w:p>
          <w:p w14:paraId="49D8A35B" w14:textId="77777777" w:rsidR="00FA5BD4" w:rsidRDefault="00FA5BD4" w:rsidP="00BE06F3">
            <w:pPr>
              <w:rPr>
                <w:ins w:id="106" w:author="Prempeh Mubashir" w:date="2019-04-19T17:31:00Z"/>
                <w:rFonts w:ascii="Verdana" w:hAnsi="Verdana"/>
                <w:lang w:val="en-US"/>
              </w:rPr>
            </w:pPr>
            <w:ins w:id="107" w:author="Prempeh Mubashir" w:date="2019-04-19T17:31:00Z">
              <w:r>
                <w:rPr>
                  <w:rFonts w:ascii="Verdana" w:hAnsi="Verdana"/>
                  <w:lang w:val="en-US"/>
                </w:rPr>
                <w:t>- Completed task section under “Experiment” in SciNote</w:t>
              </w:r>
            </w:ins>
          </w:p>
          <w:p w14:paraId="29C16B9C" w14:textId="554473E8" w:rsidR="00FA5BD4" w:rsidRDefault="00FA5BD4" w:rsidP="00BE06F3">
            <w:pPr>
              <w:rPr>
                <w:ins w:id="108" w:author="Prempeh Mubashir" w:date="2019-04-19T17:32:00Z"/>
                <w:rFonts w:ascii="Verdana" w:hAnsi="Verdana"/>
                <w:lang w:val="en-US"/>
              </w:rPr>
            </w:pPr>
            <w:ins w:id="109" w:author="Prempeh Mubashir" w:date="2019-04-19T17:31:00Z">
              <w:r>
                <w:rPr>
                  <w:rFonts w:ascii="Verdana" w:hAnsi="Verdana"/>
                  <w:lang w:val="en-US"/>
                </w:rPr>
                <w:t>- C</w:t>
              </w:r>
            </w:ins>
            <w:ins w:id="110" w:author="Prempeh Mubashir" w:date="2019-04-19T17:32:00Z">
              <w:r>
                <w:rPr>
                  <w:rFonts w:ascii="Verdana" w:hAnsi="Verdana"/>
                  <w:lang w:val="en-US"/>
                </w:rPr>
                <w:t xml:space="preserve">ompleted </w:t>
              </w:r>
            </w:ins>
            <w:ins w:id="111" w:author="Prempeh Mubashir" w:date="2019-04-30T14:41:00Z">
              <w:r w:rsidR="00FB231C">
                <w:rPr>
                  <w:rFonts w:ascii="Verdana" w:hAnsi="Verdana"/>
                  <w:lang w:val="en-US"/>
                </w:rPr>
                <w:t>description</w:t>
              </w:r>
            </w:ins>
            <w:bookmarkStart w:id="112" w:name="_GoBack"/>
            <w:bookmarkEnd w:id="112"/>
            <w:ins w:id="113" w:author="Prempeh Mubashir" w:date="2019-04-19T17:32:00Z">
              <w:r>
                <w:rPr>
                  <w:rFonts w:ascii="Verdana" w:hAnsi="Verdana"/>
                  <w:lang w:val="en-US"/>
                </w:rPr>
                <w:t xml:space="preserve"> on experiment section</w:t>
              </w:r>
            </w:ins>
          </w:p>
          <w:p w14:paraId="7E7F6F13" w14:textId="12F992A1" w:rsidR="00FA5BD4" w:rsidRPr="0040133A" w:rsidRDefault="00FA5BD4" w:rsidP="00BE06F3">
            <w:pPr>
              <w:rPr>
                <w:rFonts w:ascii="Verdana" w:hAnsi="Verdana"/>
                <w:lang w:val="en-US"/>
              </w:rPr>
            </w:pPr>
            <w:ins w:id="114" w:author="Prempeh Mubashir" w:date="2019-04-19T17:32:00Z">
              <w:r>
                <w:rPr>
                  <w:rFonts w:ascii="Verdana" w:hAnsi="Verdana"/>
                  <w:lang w:val="en-US"/>
                </w:rPr>
                <w:t xml:space="preserve">- wrote </w:t>
              </w:r>
              <w:proofErr w:type="spellStart"/>
              <w:r w:rsidR="00574555">
                <w:rPr>
                  <w:rFonts w:ascii="Verdana" w:hAnsi="Verdana"/>
                  <w:lang w:val="en-US"/>
                </w:rPr>
                <w:t>Fast</w:t>
              </w:r>
            </w:ins>
            <w:ins w:id="115" w:author="Prempeh Mubashir" w:date="2019-04-19T17:33:00Z">
              <w:r w:rsidR="00574555">
                <w:rPr>
                  <w:rFonts w:ascii="Verdana" w:hAnsi="Verdana"/>
                  <w:lang w:val="en-US"/>
                </w:rPr>
                <w:t>X</w:t>
              </w:r>
              <w:proofErr w:type="spellEnd"/>
              <w:r w:rsidR="00574555">
                <w:rPr>
                  <w:rFonts w:ascii="Verdana" w:hAnsi="Verdana"/>
                  <w:lang w:val="en-US"/>
                </w:rPr>
                <w:t>, FastQC script</w:t>
              </w:r>
            </w:ins>
          </w:p>
        </w:tc>
      </w:tr>
      <w:tr w:rsidR="00F50492" w14:paraId="7E7F6F19" w14:textId="77777777" w:rsidTr="00BE06F3">
        <w:trPr>
          <w:trHeight w:val="1305"/>
        </w:trPr>
        <w:tc>
          <w:tcPr>
            <w:tcW w:w="10700" w:type="dxa"/>
            <w:gridSpan w:val="4"/>
            <w:tcBorders>
              <w:bottom w:val="single" w:sz="4" w:space="0" w:color="auto"/>
            </w:tcBorders>
          </w:tcPr>
          <w:p w14:paraId="7E7F6F15" w14:textId="77777777" w:rsidR="00CC7B1D" w:rsidRPr="00601775" w:rsidRDefault="00CC7B1D" w:rsidP="002A5B28">
            <w:pPr>
              <w:tabs>
                <w:tab w:val="left" w:pos="5300"/>
              </w:tabs>
              <w:rPr>
                <w:rFonts w:ascii="Verdana" w:hAnsi="Verdana"/>
                <w:b/>
                <w:lang w:val="en-GB"/>
              </w:rPr>
            </w:pPr>
          </w:p>
          <w:p w14:paraId="746C2F22" w14:textId="5CB97C24" w:rsidR="00BE06F3" w:rsidRPr="00AA1C70" w:rsidRDefault="00BE06F3" w:rsidP="00BE06F3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>Number of hours in total:</w:t>
            </w:r>
            <w:ins w:id="116" w:author="Prempeh Mubashir" w:date="2019-04-23T18:04:00Z">
              <w:r w:rsidR="00E812ED">
                <w:rPr>
                  <w:rFonts w:ascii="Verdana" w:hAnsi="Verdana"/>
                  <w:b/>
                  <w:sz w:val="22"/>
                  <w:szCs w:val="22"/>
                  <w:lang w:val="en-US"/>
                </w:rPr>
                <w:t xml:space="preserve"> 31.10 h</w:t>
              </w:r>
            </w:ins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ab/>
              <w:t>Date:</w:t>
            </w:r>
            <w:ins w:id="117" w:author="Prempeh Mubashir" w:date="2019-04-22T16:51:00Z">
              <w:r w:rsidR="00787527">
                <w:rPr>
                  <w:rFonts w:ascii="Verdana" w:hAnsi="Verdana"/>
                  <w:b/>
                  <w:sz w:val="22"/>
                  <w:szCs w:val="22"/>
                  <w:lang w:val="en-US"/>
                </w:rPr>
                <w:t>23/04/2019</w:t>
              </w:r>
            </w:ins>
          </w:p>
          <w:p w14:paraId="755911DA" w14:textId="77777777" w:rsidR="00BE06F3" w:rsidRPr="00AA1C70" w:rsidRDefault="00BE06F3" w:rsidP="00BE06F3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</w:p>
          <w:p w14:paraId="033D3787" w14:textId="60A439A0" w:rsidR="00777861" w:rsidRPr="00AA1C70" w:rsidRDefault="00777861" w:rsidP="00777861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Signature </w:t>
            </w:r>
            <w:r w:rsidR="00C921A6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external </w:t>
            </w: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traineeship</w:t>
            </w: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 supervisor:</w:t>
            </w:r>
          </w:p>
          <w:p w14:paraId="7E7F6F18" w14:textId="65F392D6" w:rsidR="0040133A" w:rsidRPr="0040133A" w:rsidRDefault="0040133A" w:rsidP="0040133A">
            <w:pPr>
              <w:tabs>
                <w:tab w:val="left" w:pos="5300"/>
              </w:tabs>
              <w:rPr>
                <w:rFonts w:ascii="Verdana" w:hAnsi="Verdana"/>
                <w:b/>
                <w:sz w:val="36"/>
                <w:szCs w:val="36"/>
              </w:rPr>
            </w:pPr>
          </w:p>
        </w:tc>
      </w:tr>
    </w:tbl>
    <w:p w14:paraId="7E7F6F1A" w14:textId="77777777" w:rsidR="00E77136" w:rsidRPr="00CC7B1D" w:rsidRDefault="00E77136" w:rsidP="0040133A">
      <w:pPr>
        <w:rPr>
          <w:sz w:val="12"/>
          <w:szCs w:val="12"/>
        </w:rPr>
      </w:pPr>
    </w:p>
    <w:sectPr w:rsidR="00E77136" w:rsidRPr="00CC7B1D" w:rsidSect="00BE06F3">
      <w:pgSz w:w="11906" w:h="16838"/>
      <w:pgMar w:top="851" w:right="1418" w:bottom="709" w:left="1418" w:header="567" w:footer="567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66396"/>
    <w:multiLevelType w:val="multilevel"/>
    <w:tmpl w:val="1B1EC1EC"/>
    <w:lvl w:ilvl="0"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empeh Mubashir">
    <w15:presenceInfo w15:providerId="AD" w15:userId="S-1-5-21-1423417886-4043374359-2208626554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492"/>
    <w:rsid w:val="00033F04"/>
    <w:rsid w:val="000559EF"/>
    <w:rsid w:val="000578D3"/>
    <w:rsid w:val="00096ACB"/>
    <w:rsid w:val="000976F5"/>
    <w:rsid w:val="000D0B9B"/>
    <w:rsid w:val="000D2950"/>
    <w:rsid w:val="000D3574"/>
    <w:rsid w:val="000F172C"/>
    <w:rsid w:val="000F7754"/>
    <w:rsid w:val="001016C2"/>
    <w:rsid w:val="00136081"/>
    <w:rsid w:val="001410D0"/>
    <w:rsid w:val="001847F8"/>
    <w:rsid w:val="00194971"/>
    <w:rsid w:val="00197146"/>
    <w:rsid w:val="001B421B"/>
    <w:rsid w:val="001D7C17"/>
    <w:rsid w:val="001F695E"/>
    <w:rsid w:val="00205A82"/>
    <w:rsid w:val="00223406"/>
    <w:rsid w:val="00230482"/>
    <w:rsid w:val="00230BF9"/>
    <w:rsid w:val="002552A7"/>
    <w:rsid w:val="0025685B"/>
    <w:rsid w:val="00262D93"/>
    <w:rsid w:val="00276FFF"/>
    <w:rsid w:val="002A1C79"/>
    <w:rsid w:val="002A5B28"/>
    <w:rsid w:val="002A6015"/>
    <w:rsid w:val="002B2DC6"/>
    <w:rsid w:val="00320FA2"/>
    <w:rsid w:val="003662A4"/>
    <w:rsid w:val="0037655E"/>
    <w:rsid w:val="00377AF9"/>
    <w:rsid w:val="00380DC1"/>
    <w:rsid w:val="003C364D"/>
    <w:rsid w:val="003D42CC"/>
    <w:rsid w:val="0040133A"/>
    <w:rsid w:val="00407CC1"/>
    <w:rsid w:val="00413E07"/>
    <w:rsid w:val="004315A6"/>
    <w:rsid w:val="00450612"/>
    <w:rsid w:val="00482526"/>
    <w:rsid w:val="0048599A"/>
    <w:rsid w:val="00490DD9"/>
    <w:rsid w:val="004952E3"/>
    <w:rsid w:val="004A690B"/>
    <w:rsid w:val="005720B4"/>
    <w:rsid w:val="00574555"/>
    <w:rsid w:val="00582EE0"/>
    <w:rsid w:val="00597139"/>
    <w:rsid w:val="005B32D1"/>
    <w:rsid w:val="00601775"/>
    <w:rsid w:val="00625A24"/>
    <w:rsid w:val="00632832"/>
    <w:rsid w:val="006370AD"/>
    <w:rsid w:val="0064093B"/>
    <w:rsid w:val="0064222F"/>
    <w:rsid w:val="00692333"/>
    <w:rsid w:val="006967FC"/>
    <w:rsid w:val="006C4AF4"/>
    <w:rsid w:val="006D45F9"/>
    <w:rsid w:val="006E2297"/>
    <w:rsid w:val="0070310F"/>
    <w:rsid w:val="007224B9"/>
    <w:rsid w:val="00751381"/>
    <w:rsid w:val="00777861"/>
    <w:rsid w:val="00787527"/>
    <w:rsid w:val="007932B2"/>
    <w:rsid w:val="007C42D1"/>
    <w:rsid w:val="007E5662"/>
    <w:rsid w:val="007E570E"/>
    <w:rsid w:val="007F7EFC"/>
    <w:rsid w:val="00805F76"/>
    <w:rsid w:val="008256F2"/>
    <w:rsid w:val="00825EDE"/>
    <w:rsid w:val="00864BC6"/>
    <w:rsid w:val="008752EE"/>
    <w:rsid w:val="008A1C2B"/>
    <w:rsid w:val="008E33FC"/>
    <w:rsid w:val="008F68BC"/>
    <w:rsid w:val="00911CF0"/>
    <w:rsid w:val="00913A73"/>
    <w:rsid w:val="00931FA5"/>
    <w:rsid w:val="00953495"/>
    <w:rsid w:val="00962589"/>
    <w:rsid w:val="0098154B"/>
    <w:rsid w:val="009855D1"/>
    <w:rsid w:val="009A667F"/>
    <w:rsid w:val="009B5948"/>
    <w:rsid w:val="00A238FD"/>
    <w:rsid w:val="00A30336"/>
    <w:rsid w:val="00A50E4E"/>
    <w:rsid w:val="00A57C54"/>
    <w:rsid w:val="00A93C32"/>
    <w:rsid w:val="00AE3AE4"/>
    <w:rsid w:val="00B1005C"/>
    <w:rsid w:val="00B25650"/>
    <w:rsid w:val="00B27F65"/>
    <w:rsid w:val="00B43826"/>
    <w:rsid w:val="00B523D6"/>
    <w:rsid w:val="00B61D89"/>
    <w:rsid w:val="00B707E8"/>
    <w:rsid w:val="00B8125E"/>
    <w:rsid w:val="00BE06F3"/>
    <w:rsid w:val="00C06916"/>
    <w:rsid w:val="00C116EE"/>
    <w:rsid w:val="00C37AFF"/>
    <w:rsid w:val="00C42667"/>
    <w:rsid w:val="00C7291A"/>
    <w:rsid w:val="00C921A6"/>
    <w:rsid w:val="00CA7CF6"/>
    <w:rsid w:val="00CB116E"/>
    <w:rsid w:val="00CC2CB4"/>
    <w:rsid w:val="00CC7B1D"/>
    <w:rsid w:val="00CE0D3F"/>
    <w:rsid w:val="00CE1096"/>
    <w:rsid w:val="00D10FF4"/>
    <w:rsid w:val="00D438E1"/>
    <w:rsid w:val="00D85C6A"/>
    <w:rsid w:val="00DC2EB8"/>
    <w:rsid w:val="00DF03C3"/>
    <w:rsid w:val="00DF4780"/>
    <w:rsid w:val="00E04B33"/>
    <w:rsid w:val="00E220D3"/>
    <w:rsid w:val="00E24780"/>
    <w:rsid w:val="00E4142C"/>
    <w:rsid w:val="00E53398"/>
    <w:rsid w:val="00E77136"/>
    <w:rsid w:val="00E812ED"/>
    <w:rsid w:val="00E8194A"/>
    <w:rsid w:val="00E95AE3"/>
    <w:rsid w:val="00EB3DEE"/>
    <w:rsid w:val="00EB4055"/>
    <w:rsid w:val="00ED1C98"/>
    <w:rsid w:val="00EF7B98"/>
    <w:rsid w:val="00F3725A"/>
    <w:rsid w:val="00F50492"/>
    <w:rsid w:val="00F6693F"/>
    <w:rsid w:val="00F67016"/>
    <w:rsid w:val="00F92D49"/>
    <w:rsid w:val="00FA01E7"/>
    <w:rsid w:val="00FA5BD4"/>
    <w:rsid w:val="00FA7757"/>
    <w:rsid w:val="00FB231C"/>
    <w:rsid w:val="00FB7D7F"/>
    <w:rsid w:val="00FC5118"/>
    <w:rsid w:val="00FD2BB5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F6EEC"/>
  <w15:docId w15:val="{658956E9-91C5-49A3-929B-25534C23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50492"/>
    <w:rPr>
      <w:rFonts w:ascii="Arial" w:hAnsi="Arial" w:cs="Arial"/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F50492"/>
    <w:pPr>
      <w:keepNext/>
      <w:spacing w:line="360" w:lineRule="auto"/>
      <w:outlineLvl w:val="0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maakprofielOpmaakprofielVetZwartHoofdlettersAutoNietHoofdletters3">
    <w:name w:val="Opmaakprofiel Opmaakprofiel Vet Zwart Hoofdletters + Auto Niet Hoofdletters3"/>
    <w:basedOn w:val="Normal"/>
    <w:rsid w:val="00F92D49"/>
    <w:pPr>
      <w:keepNext/>
      <w:tabs>
        <w:tab w:val="left" w:pos="851"/>
      </w:tabs>
      <w:spacing w:before="240" w:after="60"/>
      <w:jc w:val="both"/>
      <w:outlineLvl w:val="0"/>
    </w:pPr>
    <w:rPr>
      <w:b/>
      <w:bCs/>
      <w:kern w:val="32"/>
      <w:lang w:eastAsia="nl-BE"/>
    </w:rPr>
  </w:style>
  <w:style w:type="table" w:styleId="TableGrid">
    <w:name w:val="Table Grid"/>
    <w:basedOn w:val="TableNormal"/>
    <w:rsid w:val="00F50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62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62589"/>
    <w:rPr>
      <w:rFonts w:ascii="Tahoma" w:hAnsi="Tahoma" w:cs="Tahoma"/>
      <w:sz w:val="16"/>
      <w:szCs w:val="16"/>
      <w:lang w:val="nl-NL" w:eastAsia="nl-NL"/>
    </w:rPr>
  </w:style>
  <w:style w:type="character" w:styleId="CommentReference">
    <w:name w:val="annotation reference"/>
    <w:basedOn w:val="DefaultParagraphFont"/>
    <w:semiHidden/>
    <w:unhideWhenUsed/>
    <w:rsid w:val="00C921A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21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921A6"/>
    <w:rPr>
      <w:rFonts w:ascii="Arial" w:hAnsi="Arial" w:cs="Arial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21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21A6"/>
    <w:rPr>
      <w:rFonts w:ascii="Arial" w:hAnsi="Arial" w:cs="Arial"/>
      <w:b/>
      <w:bCs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ademiejaar xmlns="4bb9c66d-9d6a-4fd4-bf23-0225902980e6">2018-2019</Academiejaar>
    <Confidentieel_x003f_ xmlns="4bb9c66d-9d6a-4fd4-bf23-0225902980e6">nee</Confidentieel_x003f_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2E197DEFBFF43842D68F213977362" ma:contentTypeVersion="2" ma:contentTypeDescription="Een nieuw document maken." ma:contentTypeScope="" ma:versionID="8951e19d53c87c70202202e6d5b050e7">
  <xsd:schema xmlns:xsd="http://www.w3.org/2001/XMLSchema" xmlns:xs="http://www.w3.org/2001/XMLSchema" xmlns:p="http://schemas.microsoft.com/office/2006/metadata/properties" xmlns:ns2="4bb9c66d-9d6a-4fd4-bf23-0225902980e6" targetNamespace="http://schemas.microsoft.com/office/2006/metadata/properties" ma:root="true" ma:fieldsID="c658734ff802a82161e3977efc0cd0c4" ns2:_="">
    <xsd:import namespace="4bb9c66d-9d6a-4fd4-bf23-0225902980e6"/>
    <xsd:element name="properties">
      <xsd:complexType>
        <xsd:sequence>
          <xsd:element name="documentManagement">
            <xsd:complexType>
              <xsd:all>
                <xsd:element ref="ns2:Academiejaar" minOccurs="0"/>
                <xsd:element ref="ns2:Confidentieel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9c66d-9d6a-4fd4-bf23-0225902980e6" elementFormDefault="qualified">
    <xsd:import namespace="http://schemas.microsoft.com/office/2006/documentManagement/types"/>
    <xsd:import namespace="http://schemas.microsoft.com/office/infopath/2007/PartnerControls"/>
    <xsd:element name="Academiejaar" ma:index="8" nillable="true" ma:displayName="Academiejaar" ma:default="2015-2016" ma:format="Dropdown" ma:internalName="Academiejaar">
      <xsd:simpleType>
        <xsd:restriction base="dms:Choice">
          <xsd:enumeration value="2015-2016"/>
          <xsd:enumeration value="2016-2017"/>
          <xsd:enumeration value="2017-2018"/>
          <xsd:enumeration value="2018-2019"/>
        </xsd:restriction>
      </xsd:simpleType>
    </xsd:element>
    <xsd:element name="Confidentieel_x003f_" ma:index="9" nillable="true" ma:displayName="Confidentieel?" ma:default="ja" ma:format="Dropdown" ma:internalName="Confidentieel_x003f_">
      <xsd:simpleType>
        <xsd:restriction base="dms:Choice">
          <xsd:enumeration value="ja"/>
          <xsd:enumeration value="ne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8C9246-4AFB-409A-990F-8A54BFB79ACF}">
  <ds:schemaRefs>
    <ds:schemaRef ds:uri="http://schemas.microsoft.com/office/2006/metadata/properties"/>
    <ds:schemaRef ds:uri="http://schemas.microsoft.com/office/infopath/2007/PartnerControls"/>
    <ds:schemaRef ds:uri="4bb9c66d-9d6a-4fd4-bf23-0225902980e6"/>
  </ds:schemaRefs>
</ds:datastoreItem>
</file>

<file path=customXml/itemProps2.xml><?xml version="1.0" encoding="utf-8"?>
<ds:datastoreItem xmlns:ds="http://schemas.openxmlformats.org/officeDocument/2006/customXml" ds:itemID="{CE3BE0D0-F14E-4086-8971-CB405C3F5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b9c66d-9d6a-4fd4-bf23-022590298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F534DC-F75D-4171-AF13-CEF20DFADA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West-Vlaanderen, dept. Simon Stevin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verstraetem</dc:creator>
  <cp:lastModifiedBy>Prempeh Mubashir</cp:lastModifiedBy>
  <cp:revision>15</cp:revision>
  <dcterms:created xsi:type="dcterms:W3CDTF">2016-02-19T18:57:00Z</dcterms:created>
  <dcterms:modified xsi:type="dcterms:W3CDTF">2019-04-30T12:41:00Z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0x0101005D32E197DEFBFF43842D68F213977362</vt:lpwstr>
  </property>
  <property fmtid="{D5CDD505-2E9C-101B-9397-08002B2CF9AE}" pid="3" name="Order">
    <vt:r8>14000</vt:r8>
  </property>
</Properties>
</file>