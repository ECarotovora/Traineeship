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853175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 w:rsidP="00F50492">
            <w:pPr>
              <w:pStyle w:val="Heading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64CA44EA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ins w:id="0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18</w:t>
              </w:r>
            </w:ins>
            <w:del w:id="1" w:author="Prempeh Mubashir" w:date="2019-05-03T17:12:00Z">
              <w:r w:rsidR="00777861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</w:delText>
              </w:r>
              <w:r w:rsidR="00C921A6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  </w:delText>
              </w:r>
            </w:del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ins w:id="2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19</w:t>
              </w:r>
            </w:ins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5BCA5E9C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3" w:author="Prempeh Mubashir" w:date="2019-05-07T17:53:00Z">
              <w:r w:rsidR="00853175">
                <w:rPr>
                  <w:rFonts w:ascii="Verdana" w:hAnsi="Verdana"/>
                  <w:lang w:val="en-GB"/>
                </w:rPr>
                <w:t>3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853175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4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5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6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7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8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9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10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11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:rsidRPr="00094C5A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19B28864" w14:textId="77777777" w:rsidR="00BE06F3" w:rsidRDefault="00853175" w:rsidP="00BE06F3">
            <w:pPr>
              <w:rPr>
                <w:ins w:id="12" w:author="Prempeh Mubashir" w:date="2019-05-07T17:52:00Z"/>
                <w:rFonts w:ascii="Verdana" w:hAnsi="Verdana"/>
              </w:rPr>
            </w:pPr>
            <w:ins w:id="13" w:author="Prempeh Mubashir" w:date="2019-05-07T17:52:00Z">
              <w:r>
                <w:rPr>
                  <w:rFonts w:ascii="Verdana" w:hAnsi="Verdana"/>
                </w:rPr>
                <w:t>06-05</w:t>
              </w:r>
            </w:ins>
          </w:p>
          <w:p w14:paraId="6C13EEBD" w14:textId="400ED427" w:rsidR="00853175" w:rsidRDefault="00853175" w:rsidP="00BE06F3">
            <w:pPr>
              <w:rPr>
                <w:ins w:id="14" w:author="Prempeh Mubashir" w:date="2019-05-07T17:52:00Z"/>
                <w:rFonts w:ascii="Verdana" w:hAnsi="Verdana"/>
              </w:rPr>
            </w:pPr>
            <w:ins w:id="15" w:author="Prempeh Mubashir" w:date="2019-05-07T17:52:00Z">
              <w:r>
                <w:rPr>
                  <w:rFonts w:ascii="Verdana" w:hAnsi="Verdana"/>
                </w:rPr>
                <w:t>8.35am –</w:t>
              </w:r>
            </w:ins>
          </w:p>
          <w:p w14:paraId="7E7F6F02" w14:textId="6DC52A45" w:rsidR="00853175" w:rsidRPr="0040133A" w:rsidRDefault="00853175" w:rsidP="00BE06F3">
            <w:pPr>
              <w:rPr>
                <w:rFonts w:ascii="Verdana" w:hAnsi="Verdana"/>
              </w:rPr>
            </w:pPr>
            <w:ins w:id="16" w:author="Prempeh Mubashir" w:date="2019-05-07T17:52:00Z">
              <w:r>
                <w:rPr>
                  <w:rFonts w:ascii="Verdana" w:hAnsi="Verdana"/>
                </w:rPr>
                <w:t>17.30pm</w:t>
              </w:r>
            </w:ins>
          </w:p>
        </w:tc>
        <w:tc>
          <w:tcPr>
            <w:tcW w:w="5538" w:type="dxa"/>
          </w:tcPr>
          <w:p w14:paraId="21EAD267" w14:textId="77777777" w:rsidR="00BE06F3" w:rsidRDefault="00853175" w:rsidP="00BE06F3">
            <w:pPr>
              <w:rPr>
                <w:ins w:id="17" w:author="Prempeh Mubashir" w:date="2019-05-07T17:54:00Z"/>
                <w:rFonts w:ascii="Verdana" w:hAnsi="Verdana"/>
              </w:rPr>
            </w:pPr>
            <w:ins w:id="18" w:author="Prempeh Mubashir" w:date="2019-05-07T17:54:00Z">
              <w:r>
                <w:rPr>
                  <w:rFonts w:ascii="Verdana" w:hAnsi="Verdana"/>
                </w:rPr>
                <w:t>-SciNote</w:t>
              </w:r>
            </w:ins>
          </w:p>
          <w:p w14:paraId="2E2A9721" w14:textId="2FBD0D2D" w:rsidR="00853175" w:rsidRPr="00094C5A" w:rsidRDefault="00853175" w:rsidP="00BE06F3">
            <w:pPr>
              <w:rPr>
                <w:ins w:id="19" w:author="Prempeh Mubashir" w:date="2019-05-07T17:54:00Z"/>
                <w:rFonts w:ascii="Verdana" w:hAnsi="Verdana"/>
                <w:lang w:val="en-GB"/>
                <w:rPrChange w:id="20" w:author="Prempeh Mubashir" w:date="2019-05-07T17:58:00Z">
                  <w:rPr>
                    <w:ins w:id="21" w:author="Prempeh Mubashir" w:date="2019-05-07T17:54:00Z"/>
                    <w:rFonts w:ascii="Verdana" w:hAnsi="Verdana"/>
                  </w:rPr>
                </w:rPrChange>
              </w:rPr>
            </w:pPr>
            <w:ins w:id="22" w:author="Prempeh Mubashir" w:date="2019-05-07T17:54:00Z">
              <w:r w:rsidRPr="00094C5A">
                <w:rPr>
                  <w:rFonts w:ascii="Verdana" w:hAnsi="Verdana"/>
                  <w:lang w:val="en-GB"/>
                  <w:rPrChange w:id="23" w:author="Prempeh Mubashir" w:date="2019-05-07T17:58:00Z">
                    <w:rPr>
                      <w:rFonts w:ascii="Verdana" w:hAnsi="Verdana"/>
                    </w:rPr>
                  </w:rPrChange>
                </w:rPr>
                <w:t>-</w:t>
              </w:r>
              <w:proofErr w:type="spellStart"/>
              <w:r w:rsidRPr="00094C5A">
                <w:rPr>
                  <w:rFonts w:ascii="Verdana" w:hAnsi="Verdana"/>
                  <w:lang w:val="en-GB"/>
                  <w:rPrChange w:id="24" w:author="Prempeh Mubashir" w:date="2019-05-07T17:58:00Z">
                    <w:rPr>
                      <w:rFonts w:ascii="Verdana" w:hAnsi="Verdana"/>
                    </w:rPr>
                  </w:rPrChange>
                </w:rPr>
                <w:t>Haplotype</w:t>
              </w:r>
            </w:ins>
            <w:ins w:id="25" w:author="Prempeh Mubashir" w:date="2019-05-07T17:55:00Z">
              <w:r w:rsidRPr="00094C5A">
                <w:rPr>
                  <w:rFonts w:ascii="Verdana" w:hAnsi="Verdana"/>
                  <w:lang w:val="en-GB"/>
                  <w:rPrChange w:id="26" w:author="Prempeh Mubashir" w:date="2019-05-07T17:58:00Z">
                    <w:rPr>
                      <w:rFonts w:ascii="Verdana" w:hAnsi="Verdana"/>
                    </w:rPr>
                  </w:rPrChange>
                </w:rPr>
                <w:t>Caller</w:t>
              </w:r>
            </w:ins>
            <w:proofErr w:type="spellEnd"/>
            <w:ins w:id="27" w:author="Prempeh Mubashir" w:date="2019-05-07T17:54:00Z">
              <w:r w:rsidRPr="00094C5A">
                <w:rPr>
                  <w:rFonts w:ascii="Verdana" w:hAnsi="Verdana"/>
                  <w:lang w:val="en-GB"/>
                  <w:rPrChange w:id="28" w:author="Prempeh Mubashir" w:date="2019-05-07T17:58:00Z">
                    <w:rPr>
                      <w:rFonts w:ascii="Verdana" w:hAnsi="Verdana"/>
                    </w:rPr>
                  </w:rPrChange>
                </w:rPr>
                <w:t xml:space="preserve"> scripts</w:t>
              </w:r>
            </w:ins>
          </w:p>
          <w:p w14:paraId="7E7F6F03" w14:textId="2934F09A" w:rsidR="00853175" w:rsidRPr="00094C5A" w:rsidRDefault="00853175" w:rsidP="00BE06F3">
            <w:pPr>
              <w:rPr>
                <w:rFonts w:ascii="Verdana" w:hAnsi="Verdana"/>
                <w:lang w:val="en-GB"/>
                <w:rPrChange w:id="29" w:author="Prempeh Mubashir" w:date="2019-05-07T17:58:00Z">
                  <w:rPr>
                    <w:rFonts w:ascii="Verdana" w:hAnsi="Verdana"/>
                  </w:rPr>
                </w:rPrChange>
              </w:rPr>
            </w:pPr>
            <w:ins w:id="30" w:author="Prempeh Mubashir" w:date="2019-05-07T17:54:00Z">
              <w:r w:rsidRPr="00094C5A">
                <w:rPr>
                  <w:rFonts w:ascii="Verdana" w:hAnsi="Verdana"/>
                  <w:lang w:val="en-GB"/>
                  <w:rPrChange w:id="31" w:author="Prempeh Mubashir" w:date="2019-05-07T17:58:00Z">
                    <w:rPr>
                      <w:rFonts w:ascii="Verdana" w:hAnsi="Verdana"/>
                    </w:rPr>
                  </w:rPrChange>
                </w:rPr>
                <w:t>-</w:t>
              </w:r>
            </w:ins>
            <w:ins w:id="32" w:author="Prempeh Mubashir" w:date="2019-05-07T17:55:00Z">
              <w:r w:rsidRPr="00094C5A">
                <w:rPr>
                  <w:rFonts w:ascii="Verdana" w:hAnsi="Verdana"/>
                  <w:lang w:val="en-GB"/>
                  <w:rPrChange w:id="33" w:author="Prempeh Mubashir" w:date="2019-05-07T17:58:00Z">
                    <w:rPr>
                      <w:rFonts w:ascii="Verdana" w:hAnsi="Verdana"/>
                    </w:rPr>
                  </w:rPrChange>
                </w:rPr>
                <w:t xml:space="preserve"> </w:t>
              </w:r>
            </w:ins>
            <w:ins w:id="34" w:author="Prempeh Mubashir" w:date="2019-05-07T17:58:00Z">
              <w:r w:rsidR="00094C5A" w:rsidRPr="00094C5A">
                <w:rPr>
                  <w:rFonts w:ascii="Verdana" w:hAnsi="Verdana"/>
                  <w:lang w:val="en-GB"/>
                  <w:rPrChange w:id="35" w:author="Prempeh Mubashir" w:date="2019-05-07T17:58:00Z">
                    <w:rPr>
                      <w:rFonts w:ascii="Verdana" w:hAnsi="Verdana"/>
                    </w:rPr>
                  </w:rPrChange>
                </w:rPr>
                <w:t>Word document + a</w:t>
              </w:r>
              <w:r w:rsidR="00094C5A">
                <w:rPr>
                  <w:rFonts w:ascii="Verdana" w:hAnsi="Verdana"/>
                  <w:lang w:val="en-GB"/>
                </w:rPr>
                <w:t xml:space="preserve">bstract </w:t>
              </w:r>
            </w:ins>
          </w:p>
        </w:tc>
      </w:tr>
      <w:tr w:rsidR="00BE06F3" w:rsidRPr="00094C5A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0D26A963" w14:textId="77777777" w:rsidR="00230BF9" w:rsidRDefault="00853175">
            <w:pPr>
              <w:rPr>
                <w:ins w:id="36" w:author="Prempeh Mubashir" w:date="2019-05-07T17:52:00Z"/>
                <w:rFonts w:ascii="Verdana" w:hAnsi="Verdana"/>
              </w:rPr>
            </w:pPr>
            <w:ins w:id="37" w:author="Prempeh Mubashir" w:date="2019-05-07T17:52:00Z">
              <w:r>
                <w:rPr>
                  <w:rFonts w:ascii="Verdana" w:hAnsi="Verdana"/>
                </w:rPr>
                <w:t>07-05</w:t>
              </w:r>
            </w:ins>
          </w:p>
          <w:p w14:paraId="6864FF07" w14:textId="4B36BF9B" w:rsidR="00853175" w:rsidRDefault="00853175">
            <w:pPr>
              <w:rPr>
                <w:ins w:id="38" w:author="Prempeh Mubashir" w:date="2019-05-07T17:52:00Z"/>
                <w:rFonts w:ascii="Verdana" w:hAnsi="Verdana"/>
              </w:rPr>
            </w:pPr>
            <w:ins w:id="39" w:author="Prempeh Mubashir" w:date="2019-05-07T17:52:00Z">
              <w:r>
                <w:rPr>
                  <w:rFonts w:ascii="Verdana" w:hAnsi="Verdana"/>
                </w:rPr>
                <w:t>8.10am –</w:t>
              </w:r>
            </w:ins>
          </w:p>
          <w:p w14:paraId="7E7F6F06" w14:textId="3C76409C" w:rsidR="00853175" w:rsidRPr="0040133A" w:rsidRDefault="00853175">
            <w:pPr>
              <w:rPr>
                <w:rFonts w:ascii="Verdana" w:hAnsi="Verdana"/>
              </w:rPr>
            </w:pPr>
            <w:ins w:id="40" w:author="Prempeh Mubashir" w:date="2019-05-07T17:52:00Z">
              <w:r>
                <w:rPr>
                  <w:rFonts w:ascii="Verdana" w:hAnsi="Verdana"/>
                </w:rPr>
                <w:t>18.00</w:t>
              </w:r>
            </w:ins>
          </w:p>
        </w:tc>
        <w:tc>
          <w:tcPr>
            <w:tcW w:w="5538" w:type="dxa"/>
          </w:tcPr>
          <w:p w14:paraId="51A20A94" w14:textId="77777777" w:rsidR="00FA01E7" w:rsidRDefault="00853175">
            <w:pPr>
              <w:rPr>
                <w:ins w:id="41" w:author="Prempeh Mubashir" w:date="2019-05-07T17:53:00Z"/>
                <w:rFonts w:ascii="Verdana" w:hAnsi="Verdana"/>
              </w:rPr>
            </w:pPr>
            <w:ins w:id="42" w:author="Prempeh Mubashir" w:date="2019-05-07T17:53:00Z">
              <w:r>
                <w:rPr>
                  <w:rFonts w:ascii="Verdana" w:hAnsi="Verdana"/>
                </w:rPr>
                <w:t>- SciNote</w:t>
              </w:r>
            </w:ins>
          </w:p>
          <w:p w14:paraId="5A7FB907" w14:textId="77777777" w:rsidR="00853175" w:rsidRDefault="00853175">
            <w:pPr>
              <w:rPr>
                <w:ins w:id="43" w:author="Prempeh Mubashir" w:date="2019-05-07T17:54:00Z"/>
                <w:rFonts w:ascii="Verdana" w:hAnsi="Verdana"/>
              </w:rPr>
            </w:pPr>
            <w:ins w:id="44" w:author="Prempeh Mubashir" w:date="2019-05-07T17:53:00Z">
              <w:r>
                <w:rPr>
                  <w:rFonts w:ascii="Verdana" w:hAnsi="Verdana"/>
                </w:rPr>
                <w:t xml:space="preserve">- Running / writing </w:t>
              </w:r>
            </w:ins>
            <w:ins w:id="45" w:author="Prempeh Mubashir" w:date="2019-05-07T17:54:00Z">
              <w:r>
                <w:rPr>
                  <w:rFonts w:ascii="Verdana" w:hAnsi="Verdana"/>
                </w:rPr>
                <w:t>CombineGVCF scripts</w:t>
              </w:r>
            </w:ins>
          </w:p>
          <w:p w14:paraId="7CF3DD47" w14:textId="77777777" w:rsidR="00853175" w:rsidRDefault="00853175">
            <w:pPr>
              <w:rPr>
                <w:ins w:id="46" w:author="Prempeh Mubashir" w:date="2019-05-07T17:58:00Z"/>
                <w:rFonts w:ascii="Verdana" w:hAnsi="Verdana"/>
              </w:rPr>
            </w:pPr>
            <w:ins w:id="47" w:author="Prempeh Mubashir" w:date="2019-05-07T17:54:00Z">
              <w:r>
                <w:rPr>
                  <w:rFonts w:ascii="Verdana" w:hAnsi="Verdana"/>
                </w:rPr>
                <w:t>- Linux commands ; tr, sed</w:t>
              </w:r>
            </w:ins>
          </w:p>
          <w:p w14:paraId="7E7F6F07" w14:textId="6A166BE8" w:rsidR="00094C5A" w:rsidRPr="00094C5A" w:rsidRDefault="00094C5A">
            <w:pPr>
              <w:rPr>
                <w:rFonts w:ascii="Verdana" w:hAnsi="Verdana"/>
                <w:lang w:val="en-GB"/>
                <w:rPrChange w:id="48" w:author="Prempeh Mubashir" w:date="2019-05-07T17:59:00Z">
                  <w:rPr>
                    <w:rFonts w:ascii="Verdana" w:hAnsi="Verdana"/>
                  </w:rPr>
                </w:rPrChange>
              </w:rPr>
            </w:pPr>
            <w:ins w:id="49" w:author="Prempeh Mubashir" w:date="2019-05-07T17:58:00Z">
              <w:r w:rsidRPr="00094C5A">
                <w:rPr>
                  <w:rFonts w:ascii="Verdana" w:hAnsi="Verdana"/>
                  <w:lang w:val="en-GB"/>
                  <w:rPrChange w:id="50" w:author="Prempeh Mubashir" w:date="2019-05-07T17:59:00Z">
                    <w:rPr>
                      <w:rFonts w:ascii="Verdana" w:hAnsi="Verdana"/>
                    </w:rPr>
                  </w:rPrChange>
                </w:rPr>
                <w:t xml:space="preserve">- GATK </w:t>
              </w:r>
            </w:ins>
            <w:ins w:id="51" w:author="Prempeh Mubashir" w:date="2019-05-07T17:59:00Z">
              <w:r w:rsidRPr="00094C5A">
                <w:rPr>
                  <w:rFonts w:ascii="Verdana" w:hAnsi="Verdana"/>
                  <w:lang w:val="en-GB"/>
                  <w:rPrChange w:id="52" w:author="Prempeh Mubashir" w:date="2019-05-07T17:59:00Z">
                    <w:rPr>
                      <w:rFonts w:ascii="Verdana" w:hAnsi="Verdana"/>
                    </w:rPr>
                  </w:rPrChange>
                </w:rPr>
                <w:t xml:space="preserve">4 documentation about </w:t>
              </w:r>
              <w:proofErr w:type="spellStart"/>
              <w:r w:rsidRPr="00094C5A">
                <w:rPr>
                  <w:rFonts w:ascii="Verdana" w:hAnsi="Verdana"/>
                  <w:lang w:val="en-GB"/>
                  <w:rPrChange w:id="53" w:author="Prempeh Mubashir" w:date="2019-05-07T17:59:00Z">
                    <w:rPr>
                      <w:rFonts w:ascii="Verdana" w:hAnsi="Verdana"/>
                    </w:rPr>
                  </w:rPrChange>
                </w:rPr>
                <w:t>CombineGVCF</w:t>
              </w:r>
              <w:proofErr w:type="spellEnd"/>
              <w:r w:rsidRPr="00094C5A">
                <w:rPr>
                  <w:rFonts w:ascii="Verdana" w:hAnsi="Verdana"/>
                  <w:lang w:val="en-GB"/>
                  <w:rPrChange w:id="54" w:author="Prempeh Mubashir" w:date="2019-05-07T17:59:00Z">
                    <w:rPr>
                      <w:rFonts w:ascii="Verdana" w:hAnsi="Verdana"/>
                    </w:rPr>
                  </w:rPrChange>
                </w:rPr>
                <w:t xml:space="preserve">, </w:t>
              </w:r>
              <w:proofErr w:type="spellStart"/>
              <w:r>
                <w:rPr>
                  <w:rFonts w:ascii="Verdana" w:hAnsi="Verdana"/>
                  <w:lang w:val="en-GB"/>
                </w:rPr>
                <w:t>GenotypeGVCF</w:t>
              </w:r>
              <w:proofErr w:type="spellEnd"/>
              <w:r>
                <w:rPr>
                  <w:rFonts w:ascii="Verdana" w:hAnsi="Verdana"/>
                  <w:lang w:val="en-GB"/>
                </w:rPr>
                <w:t xml:space="preserve"> </w:t>
              </w:r>
            </w:ins>
            <w:bookmarkStart w:id="55" w:name="_GoBack"/>
            <w:bookmarkEnd w:id="55"/>
          </w:p>
        </w:tc>
      </w:tr>
      <w:tr w:rsidR="00BE06F3" w:rsidRPr="00FA01E7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7E7F6F0A" w14:textId="4326FE0E" w:rsidR="00BE06F3" w:rsidRPr="0040133A" w:rsidRDefault="00FA01E7" w:rsidP="00BE06F3">
            <w:pPr>
              <w:rPr>
                <w:rFonts w:ascii="Verdana" w:hAnsi="Verdana"/>
              </w:rPr>
            </w:pPr>
            <w:ins w:id="56" w:author="Prempeh Mubashir" w:date="2019-04-17T09:19:00Z">
              <w:r>
                <w:rPr>
                  <w:rFonts w:ascii="Verdana" w:hAnsi="Verdana"/>
                </w:rPr>
                <w:t xml:space="preserve"> </w:t>
              </w:r>
            </w:ins>
          </w:p>
        </w:tc>
        <w:tc>
          <w:tcPr>
            <w:tcW w:w="5538" w:type="dxa"/>
          </w:tcPr>
          <w:p w14:paraId="7E7F6F0B" w14:textId="387A3999" w:rsidR="00A238FD" w:rsidRPr="00FA01E7" w:rsidRDefault="00A238FD" w:rsidP="00BE06F3">
            <w:pPr>
              <w:rPr>
                <w:rFonts w:ascii="Verdana" w:hAnsi="Verdana"/>
                <w:lang w:val="en-GB"/>
                <w:rPrChange w:id="57" w:author="Prempeh Mubashir" w:date="2019-04-17T09:20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7E7F6F0E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7E7F6F0F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</w:tr>
      <w:tr w:rsidR="00BE06F3" w:rsidRPr="002A5B28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7E7F6F12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7E7F6F13" w14:textId="77777777" w:rsidR="00BE06F3" w:rsidRPr="0040133A" w:rsidRDefault="00BE06F3" w:rsidP="00BE06F3">
            <w:pPr>
              <w:rPr>
                <w:rFonts w:ascii="Verdana" w:hAnsi="Verdana"/>
                <w:lang w:val="en-US"/>
              </w:rPr>
            </w:pPr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94C5A"/>
    <w:rsid w:val="00096ACB"/>
    <w:rsid w:val="000976F5"/>
    <w:rsid w:val="000D0B9B"/>
    <w:rsid w:val="000D2950"/>
    <w:rsid w:val="000D3574"/>
    <w:rsid w:val="000F172C"/>
    <w:rsid w:val="000F7754"/>
    <w:rsid w:val="001016C2"/>
    <w:rsid w:val="00136081"/>
    <w:rsid w:val="001410D0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685B"/>
    <w:rsid w:val="00262D93"/>
    <w:rsid w:val="00276FFF"/>
    <w:rsid w:val="002A1C79"/>
    <w:rsid w:val="002A5B28"/>
    <w:rsid w:val="002A6015"/>
    <w:rsid w:val="002B2DC6"/>
    <w:rsid w:val="00320FA2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77861"/>
    <w:rsid w:val="007932B2"/>
    <w:rsid w:val="007C42D1"/>
    <w:rsid w:val="007E5662"/>
    <w:rsid w:val="007E570E"/>
    <w:rsid w:val="007F7EFC"/>
    <w:rsid w:val="00805F76"/>
    <w:rsid w:val="008256F2"/>
    <w:rsid w:val="00825EDE"/>
    <w:rsid w:val="00853175"/>
    <w:rsid w:val="00864BC6"/>
    <w:rsid w:val="008752EE"/>
    <w:rsid w:val="008A1C2B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1C0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38E1"/>
    <w:rsid w:val="00D85C6A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2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2</cp:revision>
  <dcterms:created xsi:type="dcterms:W3CDTF">2019-05-07T16:00:00Z</dcterms:created>
  <dcterms:modified xsi:type="dcterms:W3CDTF">2019-05-07T16:00:00Z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