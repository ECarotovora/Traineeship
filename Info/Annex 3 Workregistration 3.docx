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9141D4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 w:rsidP="00F50492">
            <w:pPr>
              <w:pStyle w:val="Heading1"/>
              <w:rPr>
                <w:b w:val="0"/>
                <w:bCs w:val="0"/>
                <w:sz w:val="8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4CDF52F9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del w:id="0" w:author="Prempeh Mubashir" w:date="2019-05-03T17:08:00Z">
              <w:r w:rsidR="00777861" w:rsidDel="007B3313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</w:delText>
              </w:r>
            </w:del>
            <w:ins w:id="1" w:author="Prempeh Mubashir" w:date="2019-05-03T17:08:00Z">
              <w:r w:rsidR="007B3313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18</w:t>
              </w:r>
            </w:ins>
            <w:del w:id="2" w:author="Prempeh Mubashir" w:date="2019-05-03T17:08:00Z">
              <w:r w:rsidR="00C921A6" w:rsidDel="007B3313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 </w:delText>
              </w:r>
            </w:del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ins w:id="3" w:author="Prempeh Mubashir" w:date="2019-05-03T17:08:00Z">
              <w:r w:rsidR="007B3313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19</w:t>
              </w:r>
            </w:ins>
            <w:bookmarkStart w:id="4" w:name="_GoBack"/>
            <w:bookmarkEnd w:id="4"/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77984684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5" w:author="Prempeh Mubashir" w:date="2019-05-03T17:08:00Z">
              <w:r w:rsidR="002678A2">
                <w:rPr>
                  <w:rFonts w:ascii="Verdana" w:hAnsi="Verdana"/>
                  <w:lang w:val="en-GB"/>
                </w:rPr>
                <w:t>3</w:t>
              </w:r>
            </w:ins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9141D4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6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7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8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9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10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11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12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13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:rsidRPr="007455E1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272DBD74" w14:textId="0A82D588" w:rsidR="00BE06F3" w:rsidRDefault="001210B3" w:rsidP="00BE06F3">
            <w:pPr>
              <w:rPr>
                <w:ins w:id="14" w:author="Prempeh Mubashir" w:date="2019-04-30T14:43:00Z"/>
                <w:rFonts w:ascii="Verdana" w:hAnsi="Verdana"/>
              </w:rPr>
            </w:pPr>
            <w:ins w:id="15" w:author="Prempeh Mubashir" w:date="2019-04-30T14:44:00Z">
              <w:r>
                <w:rPr>
                  <w:rFonts w:ascii="Verdana" w:hAnsi="Verdana"/>
                </w:rPr>
                <w:t>29</w:t>
              </w:r>
            </w:ins>
            <w:ins w:id="16" w:author="Prempeh Mubashir" w:date="2019-04-17T09:16:00Z">
              <w:r w:rsidR="00230BF9">
                <w:rPr>
                  <w:rFonts w:ascii="Verdana" w:hAnsi="Verdana"/>
                </w:rPr>
                <w:t>-04</w:t>
              </w:r>
            </w:ins>
          </w:p>
          <w:p w14:paraId="38A2CAF6" w14:textId="0A7FC66A" w:rsidR="001210B3" w:rsidRDefault="001210B3" w:rsidP="00BE06F3">
            <w:pPr>
              <w:rPr>
                <w:ins w:id="17" w:author="Prempeh Mubashir" w:date="2019-04-30T14:43:00Z"/>
                <w:rFonts w:ascii="Verdana" w:hAnsi="Verdana"/>
              </w:rPr>
            </w:pPr>
            <w:ins w:id="18" w:author="Prempeh Mubashir" w:date="2019-04-30T14:43:00Z">
              <w:r>
                <w:rPr>
                  <w:rFonts w:ascii="Verdana" w:hAnsi="Verdana"/>
                </w:rPr>
                <w:t>8.10am –</w:t>
              </w:r>
            </w:ins>
          </w:p>
          <w:p w14:paraId="7E7F6F02" w14:textId="26754EB1" w:rsidR="001210B3" w:rsidRPr="0040133A" w:rsidRDefault="001210B3" w:rsidP="00BE06F3">
            <w:pPr>
              <w:rPr>
                <w:rFonts w:ascii="Verdana" w:hAnsi="Verdana"/>
              </w:rPr>
            </w:pPr>
            <w:ins w:id="19" w:author="Prempeh Mubashir" w:date="2019-04-30T14:43:00Z">
              <w:r>
                <w:rPr>
                  <w:rFonts w:ascii="Verdana" w:hAnsi="Verdana"/>
                </w:rPr>
                <w:t>17.47pm</w:t>
              </w:r>
            </w:ins>
          </w:p>
        </w:tc>
        <w:tc>
          <w:tcPr>
            <w:tcW w:w="5538" w:type="dxa"/>
          </w:tcPr>
          <w:p w14:paraId="2551A27E" w14:textId="77777777" w:rsidR="00BE06F3" w:rsidRDefault="001210B3" w:rsidP="001210B3">
            <w:pPr>
              <w:pStyle w:val="ListParagraph"/>
              <w:numPr>
                <w:ilvl w:val="0"/>
                <w:numId w:val="2"/>
              </w:numPr>
              <w:rPr>
                <w:ins w:id="20" w:author="Prempeh Mubashir" w:date="2019-04-30T14:42:00Z"/>
                <w:rFonts w:ascii="Verdana" w:hAnsi="Verdana"/>
              </w:rPr>
            </w:pPr>
            <w:ins w:id="21" w:author="Prempeh Mubashir" w:date="2019-04-30T14:42:00Z">
              <w:r>
                <w:rPr>
                  <w:rFonts w:ascii="Verdana" w:hAnsi="Verdana"/>
                </w:rPr>
                <w:t>SAM tools view</w:t>
              </w:r>
            </w:ins>
          </w:p>
          <w:p w14:paraId="0F2FD0DA" w14:textId="70CEB973" w:rsidR="001210B3" w:rsidRDefault="001210B3" w:rsidP="001210B3">
            <w:pPr>
              <w:pStyle w:val="ListParagraph"/>
              <w:numPr>
                <w:ilvl w:val="0"/>
                <w:numId w:val="2"/>
              </w:numPr>
              <w:rPr>
                <w:ins w:id="22" w:author="Prempeh Mubashir" w:date="2019-04-30T14:42:00Z"/>
                <w:rFonts w:ascii="Verdana" w:hAnsi="Verdana"/>
              </w:rPr>
            </w:pPr>
            <w:ins w:id="23" w:author="Prempeh Mubashir" w:date="2019-04-30T14:42:00Z">
              <w:r>
                <w:rPr>
                  <w:rFonts w:ascii="Verdana" w:hAnsi="Verdana"/>
                </w:rPr>
                <w:t>S</w:t>
              </w:r>
            </w:ins>
            <w:ins w:id="24" w:author="Prempeh Mubashir" w:date="2019-04-30T14:43:00Z">
              <w:r>
                <w:rPr>
                  <w:rFonts w:ascii="Verdana" w:hAnsi="Verdana"/>
                </w:rPr>
                <w:t>AM</w:t>
              </w:r>
            </w:ins>
            <w:ins w:id="25" w:author="Prempeh Mubashir" w:date="2019-04-30T14:42:00Z">
              <w:r>
                <w:rPr>
                  <w:rFonts w:ascii="Verdana" w:hAnsi="Verdana"/>
                </w:rPr>
                <w:t xml:space="preserve"> tool sort </w:t>
              </w:r>
            </w:ins>
          </w:p>
          <w:p w14:paraId="75ACDEC5" w14:textId="77777777" w:rsidR="001210B3" w:rsidRDefault="001210B3" w:rsidP="001210B3">
            <w:pPr>
              <w:pStyle w:val="ListParagraph"/>
              <w:numPr>
                <w:ilvl w:val="0"/>
                <w:numId w:val="2"/>
              </w:numPr>
              <w:rPr>
                <w:ins w:id="26" w:author="Prempeh Mubashir" w:date="2019-04-30T14:42:00Z"/>
                <w:rFonts w:ascii="Verdana" w:hAnsi="Verdana"/>
              </w:rPr>
            </w:pPr>
            <w:ins w:id="27" w:author="Prempeh Mubashir" w:date="2019-04-30T14:42:00Z">
              <w:r>
                <w:rPr>
                  <w:rFonts w:ascii="Verdana" w:hAnsi="Verdana"/>
                </w:rPr>
                <w:t>SAM tools index</w:t>
              </w:r>
            </w:ins>
          </w:p>
          <w:p w14:paraId="16EFDE13" w14:textId="77777777" w:rsidR="001210B3" w:rsidRDefault="001210B3">
            <w:pPr>
              <w:pStyle w:val="ListParagraph"/>
              <w:numPr>
                <w:ilvl w:val="0"/>
                <w:numId w:val="2"/>
              </w:numPr>
              <w:rPr>
                <w:ins w:id="28" w:author="Prempeh Mubashir" w:date="2019-05-03T17:05:00Z"/>
                <w:rFonts w:ascii="Verdana" w:hAnsi="Verdana"/>
              </w:rPr>
            </w:pPr>
            <w:ins w:id="29" w:author="Prempeh Mubashir" w:date="2019-04-30T14:42:00Z">
              <w:r>
                <w:rPr>
                  <w:rFonts w:ascii="Verdana" w:hAnsi="Verdana"/>
                </w:rPr>
                <w:t xml:space="preserve">Qualimap </w:t>
              </w:r>
            </w:ins>
          </w:p>
          <w:p w14:paraId="7E7F6F03" w14:textId="27C77372" w:rsidR="007455E1" w:rsidRPr="007455E1" w:rsidRDefault="007455E1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lang w:val="en-GB"/>
                <w:rPrChange w:id="30" w:author="Prempeh Mubashir" w:date="2019-05-03T17:05:00Z">
                  <w:rPr/>
                </w:rPrChange>
              </w:rPr>
              <w:pPrChange w:id="31" w:author="Prempeh Mubashir" w:date="2019-04-30T14:42:00Z">
                <w:pPr/>
              </w:pPrChange>
            </w:pPr>
            <w:ins w:id="32" w:author="Prempeh Mubashir" w:date="2019-05-03T17:05:00Z">
              <w:r w:rsidRPr="007455E1">
                <w:rPr>
                  <w:rFonts w:ascii="Verdana" w:hAnsi="Verdana"/>
                  <w:lang w:val="en-GB"/>
                  <w:rPrChange w:id="33" w:author="Prempeh Mubashir" w:date="2019-05-03T17:05:00Z">
                    <w:rPr>
                      <w:rFonts w:ascii="Verdana" w:hAnsi="Verdana"/>
                    </w:rPr>
                  </w:rPrChange>
                </w:rPr>
                <w:t>Small meeting with prof. F</w:t>
              </w:r>
              <w:r>
                <w:rPr>
                  <w:rFonts w:ascii="Verdana" w:hAnsi="Verdana"/>
                  <w:lang w:val="en-GB"/>
                </w:rPr>
                <w:t>ourie</w:t>
              </w:r>
            </w:ins>
          </w:p>
        </w:tc>
      </w:tr>
      <w:tr w:rsidR="00BE06F3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4448CE94" w14:textId="77777777" w:rsidR="00230BF9" w:rsidRDefault="001210B3" w:rsidP="00BE06F3">
            <w:pPr>
              <w:rPr>
                <w:ins w:id="34" w:author="Prempeh Mubashir" w:date="2019-04-30T14:44:00Z"/>
                <w:rFonts w:ascii="Verdana" w:hAnsi="Verdana"/>
              </w:rPr>
            </w:pPr>
            <w:ins w:id="35" w:author="Prempeh Mubashir" w:date="2019-04-30T14:44:00Z">
              <w:r>
                <w:rPr>
                  <w:rFonts w:ascii="Verdana" w:hAnsi="Verdana"/>
                </w:rPr>
                <w:t>30-04</w:t>
              </w:r>
            </w:ins>
          </w:p>
          <w:p w14:paraId="368B9583" w14:textId="62479434" w:rsidR="001210B3" w:rsidRDefault="009141D4" w:rsidP="00BE06F3">
            <w:pPr>
              <w:rPr>
                <w:ins w:id="36" w:author="Prempeh Mubashir" w:date="2019-04-30T14:44:00Z"/>
                <w:rFonts w:ascii="Verdana" w:hAnsi="Verdana"/>
              </w:rPr>
            </w:pPr>
            <w:ins w:id="37" w:author="Prempeh Mubashir" w:date="2019-05-03T17:01:00Z">
              <w:r>
                <w:rPr>
                  <w:rFonts w:ascii="Verdana" w:hAnsi="Verdana"/>
                </w:rPr>
                <w:t>8</w:t>
              </w:r>
            </w:ins>
            <w:ins w:id="38" w:author="Prempeh Mubashir" w:date="2019-04-30T14:44:00Z">
              <w:r w:rsidR="001210B3">
                <w:rPr>
                  <w:rFonts w:ascii="Verdana" w:hAnsi="Verdana"/>
                </w:rPr>
                <w:t>.35am –</w:t>
              </w:r>
            </w:ins>
            <w:ins w:id="39" w:author="Prempeh Mubashir" w:date="2019-05-03T17:00:00Z">
              <w:r>
                <w:rPr>
                  <w:rFonts w:ascii="Verdana" w:hAnsi="Verdana"/>
                </w:rPr>
                <w:t xml:space="preserve"> 17.45</w:t>
              </w:r>
            </w:ins>
            <w:ins w:id="40" w:author="Prempeh Mubashir" w:date="2019-05-03T17:01:00Z">
              <w:r>
                <w:rPr>
                  <w:rFonts w:ascii="Verdana" w:hAnsi="Verdana"/>
                </w:rPr>
                <w:t>pm</w:t>
              </w:r>
            </w:ins>
          </w:p>
          <w:p w14:paraId="7E7F6F06" w14:textId="5997FB2B" w:rsidR="001210B3" w:rsidRPr="0040133A" w:rsidRDefault="001210B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35E9E97C" w14:textId="13137B6D" w:rsidR="00230BF9" w:rsidRDefault="001210B3" w:rsidP="001210B3">
            <w:pPr>
              <w:pStyle w:val="ListParagraph"/>
              <w:numPr>
                <w:ilvl w:val="0"/>
                <w:numId w:val="2"/>
              </w:numPr>
              <w:rPr>
                <w:ins w:id="41" w:author="Prempeh Mubashir" w:date="2019-04-30T14:44:00Z"/>
                <w:rFonts w:ascii="Verdana" w:hAnsi="Verdana"/>
              </w:rPr>
            </w:pPr>
            <w:ins w:id="42" w:author="Prempeh Mubashir" w:date="2019-04-30T14:44:00Z">
              <w:r>
                <w:rPr>
                  <w:rFonts w:ascii="Verdana" w:hAnsi="Verdana"/>
                </w:rPr>
                <w:t>Re-run qualimap</w:t>
              </w:r>
            </w:ins>
          </w:p>
          <w:p w14:paraId="6B94E365" w14:textId="1E209E51" w:rsidR="001210B3" w:rsidRDefault="001210B3" w:rsidP="001210B3">
            <w:pPr>
              <w:pStyle w:val="ListParagraph"/>
              <w:numPr>
                <w:ilvl w:val="0"/>
                <w:numId w:val="2"/>
              </w:numPr>
              <w:rPr>
                <w:ins w:id="43" w:author="Prempeh Mubashir" w:date="2019-04-30T14:44:00Z"/>
                <w:rFonts w:ascii="Verdana" w:hAnsi="Verdana"/>
              </w:rPr>
            </w:pPr>
            <w:ins w:id="44" w:author="Prempeh Mubashir" w:date="2019-04-30T14:44:00Z">
              <w:r>
                <w:rPr>
                  <w:rFonts w:ascii="Verdana" w:hAnsi="Verdana"/>
                </w:rPr>
                <w:t>Multiqc</w:t>
              </w:r>
            </w:ins>
          </w:p>
          <w:p w14:paraId="64665148" w14:textId="2123D89C" w:rsidR="001210B3" w:rsidRDefault="001210B3" w:rsidP="001210B3">
            <w:pPr>
              <w:pStyle w:val="ListParagraph"/>
              <w:numPr>
                <w:ilvl w:val="0"/>
                <w:numId w:val="2"/>
              </w:numPr>
              <w:rPr>
                <w:ins w:id="45" w:author="Prempeh Mubashir" w:date="2019-04-30T14:45:00Z"/>
                <w:rFonts w:ascii="Verdana" w:hAnsi="Verdana"/>
              </w:rPr>
            </w:pPr>
            <w:ins w:id="46" w:author="Prempeh Mubashir" w:date="2019-04-30T14:44:00Z">
              <w:r>
                <w:rPr>
                  <w:rFonts w:ascii="Verdana" w:hAnsi="Verdana"/>
                </w:rPr>
                <w:t>SciNote (</w:t>
              </w:r>
            </w:ins>
            <w:ins w:id="47" w:author="Prempeh Mubashir" w:date="2019-04-30T14:45:00Z">
              <w:r>
                <w:rPr>
                  <w:rFonts w:ascii="Verdana" w:hAnsi="Verdana"/>
                </w:rPr>
                <w:t>SAM-tools/ multiqc)</w:t>
              </w:r>
            </w:ins>
          </w:p>
          <w:p w14:paraId="77398A0C" w14:textId="1B6B313B" w:rsidR="001210B3" w:rsidRDefault="001210B3" w:rsidP="001210B3">
            <w:pPr>
              <w:pStyle w:val="ListParagraph"/>
              <w:numPr>
                <w:ilvl w:val="0"/>
                <w:numId w:val="2"/>
              </w:numPr>
              <w:rPr>
                <w:ins w:id="48" w:author="Prempeh Mubashir" w:date="2019-04-30T14:45:00Z"/>
                <w:rFonts w:ascii="Verdana" w:hAnsi="Verdana"/>
              </w:rPr>
            </w:pPr>
            <w:ins w:id="49" w:author="Prempeh Mubashir" w:date="2019-04-30T14:45:00Z">
              <w:r>
                <w:rPr>
                  <w:rFonts w:ascii="Verdana" w:hAnsi="Verdana"/>
                </w:rPr>
                <w:t>Picard review/ documentation</w:t>
              </w:r>
            </w:ins>
          </w:p>
          <w:p w14:paraId="36D3ACB7" w14:textId="77777777" w:rsidR="001210B3" w:rsidRPr="001210B3" w:rsidRDefault="001210B3">
            <w:pPr>
              <w:pStyle w:val="ListParagraph"/>
              <w:rPr>
                <w:ins w:id="50" w:author="Prempeh Mubashir" w:date="2019-04-17T09:18:00Z"/>
                <w:rFonts w:ascii="Verdana" w:hAnsi="Verdana"/>
                <w:rPrChange w:id="51" w:author="Prempeh Mubashir" w:date="2019-04-30T14:44:00Z">
                  <w:rPr>
                    <w:ins w:id="52" w:author="Prempeh Mubashir" w:date="2019-04-17T09:18:00Z"/>
                  </w:rPr>
                </w:rPrChange>
              </w:rPr>
              <w:pPrChange w:id="53" w:author="Prempeh Mubashir" w:date="2019-04-30T14:45:00Z">
                <w:pPr/>
              </w:pPrChange>
            </w:pPr>
          </w:p>
          <w:p w14:paraId="7E7F6F07" w14:textId="22180354" w:rsidR="00FA01E7" w:rsidRPr="0040133A" w:rsidRDefault="00FA01E7" w:rsidP="00BE06F3">
            <w:pPr>
              <w:rPr>
                <w:rFonts w:ascii="Verdana" w:hAnsi="Verdana"/>
              </w:rPr>
            </w:pPr>
          </w:p>
        </w:tc>
      </w:tr>
      <w:tr w:rsidR="00BE06F3" w:rsidRPr="001210B3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7E7F6F0A" w14:textId="40DFAA4B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7E7F6F0B" w14:textId="7B9CD530" w:rsidR="00A238FD" w:rsidRPr="00FA01E7" w:rsidRDefault="009141D4" w:rsidP="00BE06F3">
            <w:pPr>
              <w:rPr>
                <w:rFonts w:ascii="Verdana" w:hAnsi="Verdana"/>
                <w:lang w:val="en-GB"/>
                <w:rPrChange w:id="54" w:author="Prempeh Mubashir" w:date="2019-04-17T09:20:00Z">
                  <w:rPr>
                    <w:rFonts w:ascii="Verdana" w:hAnsi="Verdana"/>
                  </w:rPr>
                </w:rPrChange>
              </w:rPr>
            </w:pPr>
            <w:ins w:id="55" w:author="Prempeh Mubashir" w:date="2019-05-03T17:01:00Z">
              <w:r>
                <w:rPr>
                  <w:rFonts w:ascii="Verdana" w:hAnsi="Verdana"/>
                  <w:lang w:val="en-GB"/>
                </w:rPr>
                <w:t>Labour Day</w:t>
              </w:r>
            </w:ins>
          </w:p>
        </w:tc>
      </w:tr>
      <w:tr w:rsidR="00BE06F3" w:rsidRPr="009141D4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5CAFAE36" w14:textId="77777777" w:rsidR="00BE06F3" w:rsidRDefault="009141D4" w:rsidP="00BE06F3">
            <w:pPr>
              <w:rPr>
                <w:ins w:id="56" w:author="Prempeh Mubashir" w:date="2019-05-03T17:01:00Z"/>
                <w:rFonts w:ascii="Verdana" w:hAnsi="Verdana"/>
              </w:rPr>
            </w:pPr>
            <w:ins w:id="57" w:author="Prempeh Mubashir" w:date="2019-05-03T17:01:00Z">
              <w:r>
                <w:rPr>
                  <w:rFonts w:ascii="Verdana" w:hAnsi="Verdana"/>
                </w:rPr>
                <w:t>02-05</w:t>
              </w:r>
            </w:ins>
          </w:p>
          <w:p w14:paraId="09399D86" w14:textId="3FB0C79B" w:rsidR="009141D4" w:rsidRDefault="009141D4" w:rsidP="00BE06F3">
            <w:pPr>
              <w:rPr>
                <w:ins w:id="58" w:author="Prempeh Mubashir" w:date="2019-05-03T17:01:00Z"/>
                <w:rFonts w:ascii="Verdana" w:hAnsi="Verdana"/>
              </w:rPr>
            </w:pPr>
            <w:ins w:id="59" w:author="Prempeh Mubashir" w:date="2019-05-03T17:01:00Z">
              <w:r>
                <w:rPr>
                  <w:rFonts w:ascii="Verdana" w:hAnsi="Verdana"/>
                </w:rPr>
                <w:t>7.50am –</w:t>
              </w:r>
            </w:ins>
          </w:p>
          <w:p w14:paraId="7E7F6F0E" w14:textId="0516A4F4" w:rsidR="009141D4" w:rsidRPr="0040133A" w:rsidRDefault="009141D4" w:rsidP="00BE06F3">
            <w:pPr>
              <w:rPr>
                <w:rFonts w:ascii="Verdana" w:hAnsi="Verdana"/>
              </w:rPr>
            </w:pPr>
            <w:ins w:id="60" w:author="Prempeh Mubashir" w:date="2019-05-03T17:01:00Z">
              <w:r>
                <w:rPr>
                  <w:rFonts w:ascii="Verdana" w:hAnsi="Verdana"/>
                </w:rPr>
                <w:t>17.10pm</w:t>
              </w:r>
            </w:ins>
          </w:p>
        </w:tc>
        <w:tc>
          <w:tcPr>
            <w:tcW w:w="5538" w:type="dxa"/>
          </w:tcPr>
          <w:p w14:paraId="655085F2" w14:textId="61141457" w:rsidR="00BE06F3" w:rsidRPr="009141D4" w:rsidRDefault="009141D4" w:rsidP="00BE06F3">
            <w:pPr>
              <w:rPr>
                <w:ins w:id="61" w:author="Prempeh Mubashir" w:date="2019-05-03T17:02:00Z"/>
                <w:rFonts w:ascii="Verdana" w:hAnsi="Verdana"/>
                <w:lang w:val="en-GB"/>
                <w:rPrChange w:id="62" w:author="Prempeh Mubashir" w:date="2019-05-03T17:02:00Z">
                  <w:rPr>
                    <w:ins w:id="63" w:author="Prempeh Mubashir" w:date="2019-05-03T17:02:00Z"/>
                    <w:rFonts w:ascii="Verdana" w:hAnsi="Verdana"/>
                  </w:rPr>
                </w:rPrChange>
              </w:rPr>
            </w:pPr>
            <w:ins w:id="64" w:author="Prempeh Mubashir" w:date="2019-05-03T17:02:00Z">
              <w:r w:rsidRPr="009141D4">
                <w:rPr>
                  <w:rFonts w:ascii="Verdana" w:hAnsi="Verdana"/>
                  <w:lang w:val="en-GB"/>
                  <w:rPrChange w:id="65" w:author="Prempeh Mubashir" w:date="2019-05-03T17:02:00Z">
                    <w:rPr>
                      <w:rFonts w:ascii="Verdana" w:hAnsi="Verdana"/>
                    </w:rPr>
                  </w:rPrChange>
                </w:rPr>
                <w:t>- SciNote (completion of experiments)</w:t>
              </w:r>
            </w:ins>
          </w:p>
          <w:p w14:paraId="42E19089" w14:textId="77777777" w:rsidR="009141D4" w:rsidRDefault="009141D4" w:rsidP="00BE06F3">
            <w:pPr>
              <w:rPr>
                <w:ins w:id="66" w:author="Prempeh Mubashir" w:date="2019-05-03T17:02:00Z"/>
                <w:rFonts w:ascii="Verdana" w:hAnsi="Verdana"/>
                <w:lang w:val="en-GB"/>
              </w:rPr>
            </w:pPr>
            <w:ins w:id="67" w:author="Prempeh Mubashir" w:date="2019-05-03T17:02:00Z">
              <w:r w:rsidRPr="009141D4">
                <w:rPr>
                  <w:rFonts w:ascii="Verdana" w:hAnsi="Verdana"/>
                  <w:lang w:val="en-GB"/>
                  <w:rPrChange w:id="68" w:author="Prempeh Mubashir" w:date="2019-05-03T17:02:00Z">
                    <w:rPr>
                      <w:rFonts w:ascii="Verdana" w:hAnsi="Verdana"/>
                    </w:rPr>
                  </w:rPrChange>
                </w:rPr>
                <w:t>- Picard</w:t>
              </w:r>
            </w:ins>
          </w:p>
          <w:p w14:paraId="5C223E4F" w14:textId="77777777" w:rsidR="009141D4" w:rsidRDefault="009141D4" w:rsidP="00BE06F3">
            <w:pPr>
              <w:rPr>
                <w:ins w:id="69" w:author="Prempeh Mubashir" w:date="2019-05-03T17:03:00Z"/>
                <w:rFonts w:ascii="Verdana" w:hAnsi="Verdana"/>
                <w:lang w:val="en-GB"/>
              </w:rPr>
            </w:pPr>
            <w:ins w:id="70" w:author="Prempeh Mubashir" w:date="2019-05-03T17:02:00Z">
              <w:r>
                <w:rPr>
                  <w:rFonts w:ascii="Verdana" w:hAnsi="Verdana"/>
                  <w:lang w:val="en-GB"/>
                </w:rPr>
                <w:t>- GATK3/4 review</w:t>
              </w:r>
            </w:ins>
            <w:ins w:id="71" w:author="Prempeh Mubashir" w:date="2019-05-03T17:03:00Z">
              <w:r>
                <w:rPr>
                  <w:rFonts w:ascii="Verdana" w:hAnsi="Verdana"/>
                  <w:lang w:val="en-GB"/>
                </w:rPr>
                <w:t>s and documentations</w:t>
              </w:r>
            </w:ins>
          </w:p>
          <w:p w14:paraId="2C9DA80F" w14:textId="77777777" w:rsidR="009141D4" w:rsidRDefault="009141D4" w:rsidP="00BE06F3">
            <w:pPr>
              <w:rPr>
                <w:ins w:id="72" w:author="Prempeh Mubashir" w:date="2019-05-03T17:05:00Z"/>
                <w:rFonts w:ascii="Verdana" w:hAnsi="Verdana"/>
                <w:lang w:val="en-GB"/>
              </w:rPr>
            </w:pPr>
            <w:ins w:id="73" w:author="Prempeh Mubashir" w:date="2019-05-03T17:03:00Z">
              <w:r>
                <w:rPr>
                  <w:rFonts w:ascii="Verdana" w:hAnsi="Verdana"/>
                  <w:lang w:val="en-GB"/>
                </w:rPr>
                <w:t>- Linux repetition</w:t>
              </w:r>
            </w:ins>
          </w:p>
          <w:p w14:paraId="7E7F6F0F" w14:textId="35BB05F4" w:rsidR="007455E1" w:rsidRPr="009141D4" w:rsidRDefault="007455E1" w:rsidP="00BE06F3">
            <w:pPr>
              <w:rPr>
                <w:rFonts w:ascii="Verdana" w:hAnsi="Verdana"/>
                <w:lang w:val="en-GB"/>
                <w:rPrChange w:id="74" w:author="Prempeh Mubashir" w:date="2019-05-03T17:02:00Z">
                  <w:rPr>
                    <w:rFonts w:ascii="Verdana" w:hAnsi="Verdana"/>
                  </w:rPr>
                </w:rPrChange>
              </w:rPr>
            </w:pPr>
            <w:ins w:id="75" w:author="Prempeh Mubashir" w:date="2019-05-03T17:05:00Z">
              <w:r>
                <w:rPr>
                  <w:rFonts w:ascii="Verdana" w:hAnsi="Verdana"/>
                  <w:lang w:val="en-GB"/>
                </w:rPr>
                <w:t>- Python r</w:t>
              </w:r>
            </w:ins>
            <w:ins w:id="76" w:author="Prempeh Mubashir" w:date="2019-05-03T17:06:00Z">
              <w:r>
                <w:rPr>
                  <w:rFonts w:ascii="Verdana" w:hAnsi="Verdana"/>
                  <w:lang w:val="en-GB"/>
                </w:rPr>
                <w:t>epetition</w:t>
              </w:r>
            </w:ins>
          </w:p>
        </w:tc>
      </w:tr>
      <w:tr w:rsidR="00BE06F3" w:rsidRPr="007455E1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6B7913E2" w14:textId="77777777" w:rsidR="00BE06F3" w:rsidRDefault="009141D4" w:rsidP="00BE06F3">
            <w:pPr>
              <w:rPr>
                <w:ins w:id="77" w:author="Prempeh Mubashir" w:date="2019-05-03T17:03:00Z"/>
                <w:rFonts w:ascii="Verdana" w:hAnsi="Verdana"/>
              </w:rPr>
            </w:pPr>
            <w:ins w:id="78" w:author="Prempeh Mubashir" w:date="2019-05-03T17:03:00Z">
              <w:r>
                <w:rPr>
                  <w:rFonts w:ascii="Verdana" w:hAnsi="Verdana"/>
                </w:rPr>
                <w:t>03-05</w:t>
              </w:r>
            </w:ins>
          </w:p>
          <w:p w14:paraId="6F53A038" w14:textId="20886EA6" w:rsidR="009141D4" w:rsidRDefault="009141D4" w:rsidP="00BE06F3">
            <w:pPr>
              <w:rPr>
                <w:ins w:id="79" w:author="Prempeh Mubashir" w:date="2019-05-03T17:03:00Z"/>
                <w:rFonts w:ascii="Verdana" w:hAnsi="Verdana"/>
              </w:rPr>
            </w:pPr>
            <w:ins w:id="80" w:author="Prempeh Mubashir" w:date="2019-05-03T17:03:00Z">
              <w:r>
                <w:rPr>
                  <w:rFonts w:ascii="Verdana" w:hAnsi="Verdana"/>
                </w:rPr>
                <w:t>8.10am –</w:t>
              </w:r>
            </w:ins>
          </w:p>
          <w:p w14:paraId="7E7F6F12" w14:textId="23E7AB60" w:rsidR="009141D4" w:rsidRPr="0040133A" w:rsidRDefault="009141D4" w:rsidP="00BE06F3">
            <w:pPr>
              <w:rPr>
                <w:rFonts w:ascii="Verdana" w:hAnsi="Verdana"/>
              </w:rPr>
            </w:pPr>
            <w:ins w:id="81" w:author="Prempeh Mubashir" w:date="2019-05-03T17:03:00Z">
              <w:r>
                <w:rPr>
                  <w:rFonts w:ascii="Verdana" w:hAnsi="Verdana"/>
                </w:rPr>
                <w:t>17.00pm</w:t>
              </w:r>
            </w:ins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798F5D64" w14:textId="77777777" w:rsidR="00BE06F3" w:rsidRDefault="009141D4" w:rsidP="00BE06F3">
            <w:pPr>
              <w:rPr>
                <w:ins w:id="82" w:author="Prempeh Mubashir" w:date="2019-05-03T17:04:00Z"/>
                <w:rFonts w:ascii="Verdana" w:hAnsi="Verdana"/>
                <w:lang w:val="en-US"/>
              </w:rPr>
            </w:pPr>
            <w:ins w:id="83" w:author="Prempeh Mubashir" w:date="2019-05-03T17:04:00Z">
              <w:r>
                <w:rPr>
                  <w:rFonts w:ascii="Verdana" w:hAnsi="Verdana"/>
                  <w:lang w:val="en-US"/>
                </w:rPr>
                <w:t>- SciNote (Introduction GATK)</w:t>
              </w:r>
            </w:ins>
          </w:p>
          <w:p w14:paraId="1B77A9B8" w14:textId="77777777" w:rsidR="009141D4" w:rsidRDefault="009141D4" w:rsidP="00BE06F3">
            <w:pPr>
              <w:rPr>
                <w:ins w:id="84" w:author="Prempeh Mubashir" w:date="2019-05-03T17:04:00Z"/>
                <w:rFonts w:ascii="Verdana" w:hAnsi="Verdana"/>
                <w:lang w:val="en-US"/>
              </w:rPr>
            </w:pPr>
            <w:ins w:id="85" w:author="Prempeh Mubashir" w:date="2019-05-03T17:04:00Z">
              <w:r>
                <w:rPr>
                  <w:rFonts w:ascii="Verdana" w:hAnsi="Verdana"/>
                  <w:lang w:val="en-US"/>
                </w:rPr>
                <w:t>- BQSR</w:t>
              </w:r>
            </w:ins>
          </w:p>
          <w:p w14:paraId="7921B9BB" w14:textId="77777777" w:rsidR="009141D4" w:rsidRDefault="007455E1" w:rsidP="00BE06F3">
            <w:pPr>
              <w:rPr>
                <w:ins w:id="86" w:author="Prempeh Mubashir" w:date="2019-05-03T17:04:00Z"/>
                <w:rFonts w:ascii="Verdana" w:hAnsi="Verdana"/>
                <w:lang w:val="en-US"/>
              </w:rPr>
            </w:pPr>
            <w:ins w:id="87" w:author="Prempeh Mubashir" w:date="2019-05-03T17:04:00Z">
              <w:r>
                <w:rPr>
                  <w:rFonts w:ascii="Verdana" w:hAnsi="Verdana"/>
                  <w:lang w:val="en-US"/>
                </w:rPr>
                <w:t xml:space="preserve">- </w:t>
              </w:r>
              <w:proofErr w:type="spellStart"/>
              <w:r>
                <w:rPr>
                  <w:rFonts w:ascii="Verdana" w:hAnsi="Verdana"/>
                  <w:lang w:val="en-US"/>
                </w:rPr>
                <w:t>ApplyBSQR</w:t>
              </w:r>
              <w:proofErr w:type="spellEnd"/>
              <w:r>
                <w:rPr>
                  <w:rFonts w:ascii="Verdana" w:hAnsi="Verdana"/>
                  <w:lang w:val="en-US"/>
                </w:rPr>
                <w:t xml:space="preserve"> command line</w:t>
              </w:r>
            </w:ins>
          </w:p>
          <w:p w14:paraId="7E7F6F13" w14:textId="7B4890DB" w:rsidR="007455E1" w:rsidRPr="0040133A" w:rsidRDefault="007455E1" w:rsidP="00BE06F3">
            <w:pPr>
              <w:rPr>
                <w:rFonts w:ascii="Verdana" w:hAnsi="Verdana"/>
                <w:lang w:val="en-US"/>
              </w:rPr>
            </w:pPr>
            <w:ins w:id="88" w:author="Prempeh Mubashir" w:date="2019-05-03T17:04:00Z">
              <w:r>
                <w:rPr>
                  <w:rFonts w:ascii="Verdana" w:hAnsi="Verdana"/>
                  <w:lang w:val="en-US"/>
                </w:rPr>
                <w:t>- Sol</w:t>
              </w:r>
            </w:ins>
            <w:ins w:id="89" w:author="Prempeh Mubashir" w:date="2019-05-03T17:05:00Z">
              <w:r>
                <w:rPr>
                  <w:rFonts w:ascii="Verdana" w:hAnsi="Verdana"/>
                  <w:lang w:val="en-US"/>
                </w:rPr>
                <w:t>ving Torque environment/ server problems with Prof Fourie + meeting</w:t>
              </w:r>
            </w:ins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39719B86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ins w:id="90" w:author="Prempeh Mubashir" w:date="2019-05-03T17:07:00Z">
              <w:r w:rsidR="007455E1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 xml:space="preserve"> 36.17h</w:t>
              </w:r>
            </w:ins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  <w:ins w:id="91" w:author="Prempeh Mubashir" w:date="2019-05-03T17:07:00Z">
              <w:r w:rsidR="007455E1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>03-05</w:t>
              </w:r>
            </w:ins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EF2461D"/>
    <w:multiLevelType w:val="hybridMultilevel"/>
    <w:tmpl w:val="B72CA5B4"/>
    <w:lvl w:ilvl="0" w:tplc="4AA4E89E">
      <w:start w:val="3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33F04"/>
    <w:rsid w:val="000559EF"/>
    <w:rsid w:val="000578D3"/>
    <w:rsid w:val="00096ACB"/>
    <w:rsid w:val="000976F5"/>
    <w:rsid w:val="000D0B9B"/>
    <w:rsid w:val="000D2950"/>
    <w:rsid w:val="000D3574"/>
    <w:rsid w:val="000F172C"/>
    <w:rsid w:val="000F7754"/>
    <w:rsid w:val="001016C2"/>
    <w:rsid w:val="001210B3"/>
    <w:rsid w:val="00136081"/>
    <w:rsid w:val="001410D0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30BF9"/>
    <w:rsid w:val="002552A7"/>
    <w:rsid w:val="0025685B"/>
    <w:rsid w:val="00262D93"/>
    <w:rsid w:val="002678A2"/>
    <w:rsid w:val="00276FFF"/>
    <w:rsid w:val="002A1C79"/>
    <w:rsid w:val="002A5B28"/>
    <w:rsid w:val="002A6015"/>
    <w:rsid w:val="002B2DC6"/>
    <w:rsid w:val="00320FA2"/>
    <w:rsid w:val="003662A4"/>
    <w:rsid w:val="0037655E"/>
    <w:rsid w:val="00377AF9"/>
    <w:rsid w:val="00380DC1"/>
    <w:rsid w:val="003C364D"/>
    <w:rsid w:val="003D42CC"/>
    <w:rsid w:val="0040133A"/>
    <w:rsid w:val="00407CC1"/>
    <w:rsid w:val="00413E07"/>
    <w:rsid w:val="004315A6"/>
    <w:rsid w:val="00450612"/>
    <w:rsid w:val="00482526"/>
    <w:rsid w:val="0048599A"/>
    <w:rsid w:val="00490DD9"/>
    <w:rsid w:val="004952E3"/>
    <w:rsid w:val="004A690B"/>
    <w:rsid w:val="005720B4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224B9"/>
    <w:rsid w:val="007455E1"/>
    <w:rsid w:val="00751381"/>
    <w:rsid w:val="00777861"/>
    <w:rsid w:val="007932B2"/>
    <w:rsid w:val="007B3313"/>
    <w:rsid w:val="007C42D1"/>
    <w:rsid w:val="007E5662"/>
    <w:rsid w:val="007E570E"/>
    <w:rsid w:val="007F7EFC"/>
    <w:rsid w:val="00805F76"/>
    <w:rsid w:val="008256F2"/>
    <w:rsid w:val="00825EDE"/>
    <w:rsid w:val="00864BC6"/>
    <w:rsid w:val="008752EE"/>
    <w:rsid w:val="008A1C2B"/>
    <w:rsid w:val="008E33FC"/>
    <w:rsid w:val="008F68BC"/>
    <w:rsid w:val="00911CF0"/>
    <w:rsid w:val="00913A73"/>
    <w:rsid w:val="009141D4"/>
    <w:rsid w:val="00931FA5"/>
    <w:rsid w:val="00953495"/>
    <w:rsid w:val="00962589"/>
    <w:rsid w:val="0098154B"/>
    <w:rsid w:val="009855D1"/>
    <w:rsid w:val="009A667F"/>
    <w:rsid w:val="009B5948"/>
    <w:rsid w:val="00A238FD"/>
    <w:rsid w:val="00A30336"/>
    <w:rsid w:val="00A50E4E"/>
    <w:rsid w:val="00A57C54"/>
    <w:rsid w:val="00A93C32"/>
    <w:rsid w:val="00AE3AE4"/>
    <w:rsid w:val="00B1005C"/>
    <w:rsid w:val="00B25650"/>
    <w:rsid w:val="00B27F65"/>
    <w:rsid w:val="00B43826"/>
    <w:rsid w:val="00B523D6"/>
    <w:rsid w:val="00B61D89"/>
    <w:rsid w:val="00B707E8"/>
    <w:rsid w:val="00B8125E"/>
    <w:rsid w:val="00BE06F3"/>
    <w:rsid w:val="00C06916"/>
    <w:rsid w:val="00C116EE"/>
    <w:rsid w:val="00C37AFF"/>
    <w:rsid w:val="00C42667"/>
    <w:rsid w:val="00C7291A"/>
    <w:rsid w:val="00C921A6"/>
    <w:rsid w:val="00CA7CF6"/>
    <w:rsid w:val="00CB116E"/>
    <w:rsid w:val="00CC2CB4"/>
    <w:rsid w:val="00CC7B1D"/>
    <w:rsid w:val="00CE0D3F"/>
    <w:rsid w:val="00CE1096"/>
    <w:rsid w:val="00D10FF4"/>
    <w:rsid w:val="00D438E1"/>
    <w:rsid w:val="00D85C6A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01E7"/>
    <w:rsid w:val="00FA7757"/>
    <w:rsid w:val="00FB7D7F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0492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  <w:style w:type="paragraph" w:styleId="ListParagraph">
    <w:name w:val="List Paragraph"/>
    <w:basedOn w:val="Normal"/>
    <w:uiPriority w:val="34"/>
    <w:qFormat/>
    <w:rsid w:val="0012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customXml/itemProps2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5</cp:revision>
  <dcterms:created xsi:type="dcterms:W3CDTF">2019-04-30T12:46:00Z</dcterms:created>
  <dcterms:modified xsi:type="dcterms:W3CDTF">2019-05-03T15:08:00Z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